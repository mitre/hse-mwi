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231F5516" w:rsidR="002B6F8E" w:rsidRPr="007566DE" w:rsidRDefault="002B6F8E">
      <w:pPr>
        <w:rPr>
          <w:rFonts w:asciiTheme="minorHAnsi" w:hAnsiTheme="minorHAnsi" w:cstheme="minorHAnsi"/>
        </w:rPr>
      </w:pPr>
      <w:r w:rsidRPr="007566DE">
        <w:rPr>
          <w:rFonts w:asciiTheme="minorHAnsi" w:hAnsiTheme="minorHAnsi" w:cstheme="minorHAnsi"/>
          <w:b/>
          <w:bCs/>
        </w:rPr>
        <w:t>Name</w:t>
      </w:r>
      <w:r w:rsidR="00D44CAC" w:rsidRPr="007566DE">
        <w:rPr>
          <w:rFonts w:asciiTheme="minorHAnsi" w:hAnsiTheme="minorHAnsi" w:cstheme="minorHAnsi"/>
        </w:rPr>
        <w:t>:</w:t>
      </w:r>
      <w:r w:rsidR="00BC4FCB" w:rsidRPr="007566DE">
        <w:rPr>
          <w:rFonts w:asciiTheme="minorHAnsi" w:hAnsiTheme="minorHAnsi" w:cstheme="minorHAnsi"/>
        </w:rPr>
        <w:t xml:space="preserve"> Voter Participation</w:t>
      </w:r>
    </w:p>
    <w:p w14:paraId="0D41E867" w14:textId="77777777" w:rsidR="00AA5AB9" w:rsidRPr="007566DE" w:rsidRDefault="00AA5AB9">
      <w:pPr>
        <w:rPr>
          <w:rFonts w:asciiTheme="minorHAnsi" w:hAnsiTheme="minorHAnsi" w:cstheme="minorHAnsi"/>
        </w:rPr>
      </w:pPr>
    </w:p>
    <w:p w14:paraId="100E41DE" w14:textId="1372400B" w:rsidR="00EC670E" w:rsidRPr="007566DE" w:rsidRDefault="002B6F8E">
      <w:pPr>
        <w:rPr>
          <w:rFonts w:asciiTheme="minorHAnsi" w:hAnsiTheme="minorHAnsi" w:cstheme="minorHAnsi"/>
        </w:rPr>
      </w:pPr>
      <w:r w:rsidRPr="007566DE">
        <w:rPr>
          <w:rFonts w:asciiTheme="minorHAnsi" w:hAnsiTheme="minorHAnsi" w:cstheme="minorHAnsi"/>
          <w:b/>
          <w:bCs/>
        </w:rPr>
        <w:t>Short Description</w:t>
      </w:r>
      <w:r w:rsidR="00D44CAC" w:rsidRPr="007566DE">
        <w:rPr>
          <w:rFonts w:asciiTheme="minorHAnsi" w:hAnsiTheme="minorHAnsi" w:cstheme="minorHAnsi"/>
        </w:rPr>
        <w:t>:</w:t>
      </w:r>
      <w:r w:rsidR="004B5953" w:rsidRPr="007566DE">
        <w:rPr>
          <w:rFonts w:asciiTheme="minorHAnsi" w:hAnsiTheme="minorHAnsi" w:cstheme="minorHAnsi"/>
        </w:rPr>
        <w:t xml:space="preserve"> </w:t>
      </w:r>
      <w:r w:rsidR="00E117E8">
        <w:rPr>
          <w:rFonts w:asciiTheme="minorHAnsi" w:hAnsiTheme="minorHAnsi" w:cstheme="minorHAnsi"/>
        </w:rPr>
        <w:t>Percent of individuals who voted in the 2020 election</w:t>
      </w:r>
      <w:ins w:id="0" w:author="Hannah G Leker" w:date="2021-12-03T10:15:00Z">
        <w:r w:rsidR="004137C1">
          <w:rPr>
            <w:rFonts w:asciiTheme="minorHAnsi" w:hAnsiTheme="minorHAnsi" w:cstheme="minorHAnsi"/>
          </w:rPr>
          <w:t>.</w:t>
        </w:r>
      </w:ins>
    </w:p>
    <w:p w14:paraId="210FA2C4" w14:textId="6FE3F897" w:rsidR="007C02EF" w:rsidRPr="000344D9" w:rsidRDefault="007C02EF">
      <w:pPr>
        <w:rPr>
          <w:rFonts w:asciiTheme="minorHAnsi" w:hAnsiTheme="minorHAnsi" w:cstheme="minorHAnsi"/>
          <w:b/>
          <w:bCs/>
        </w:rPr>
      </w:pPr>
    </w:p>
    <w:p w14:paraId="17C4AC53" w14:textId="33196055" w:rsidR="007C02EF" w:rsidRPr="000344D9" w:rsidRDefault="007C02EF">
      <w:pPr>
        <w:rPr>
          <w:rFonts w:asciiTheme="minorHAnsi" w:hAnsiTheme="minorHAnsi" w:cstheme="minorHAnsi"/>
          <w:b/>
          <w:bCs/>
        </w:rPr>
      </w:pPr>
      <w:commentRangeStart w:id="1"/>
      <w:commentRangeStart w:id="2"/>
      <w:r w:rsidRPr="000344D9">
        <w:rPr>
          <w:rFonts w:asciiTheme="minorHAnsi" w:hAnsiTheme="minorHAnsi" w:cstheme="minorHAnsi"/>
          <w:b/>
          <w:bCs/>
        </w:rPr>
        <w:t>Data Sources(s):</w:t>
      </w:r>
      <w:commentRangeEnd w:id="1"/>
      <w:r w:rsidR="00B61F6E">
        <w:rPr>
          <w:rStyle w:val="CommentReference"/>
          <w:rFonts w:asciiTheme="minorHAnsi" w:eastAsiaTheme="minorHAnsi" w:hAnsiTheme="minorHAnsi" w:cstheme="minorBidi"/>
        </w:rPr>
        <w:commentReference w:id="1"/>
      </w:r>
      <w:commentRangeEnd w:id="2"/>
      <w:r w:rsidR="0009786E">
        <w:rPr>
          <w:rStyle w:val="CommentReference"/>
          <w:rFonts w:asciiTheme="minorHAnsi" w:eastAsiaTheme="minorHAnsi" w:hAnsiTheme="minorHAnsi" w:cstheme="minorBidi"/>
        </w:rPr>
        <w:commentReference w:id="2"/>
      </w:r>
    </w:p>
    <w:tbl>
      <w:tblPr>
        <w:tblStyle w:val="TableGrid"/>
        <w:tblW w:w="10075" w:type="dxa"/>
        <w:tblLook w:val="04A0" w:firstRow="1" w:lastRow="0" w:firstColumn="1" w:lastColumn="0" w:noHBand="0" w:noVBand="1"/>
        <w:tblPrChange w:id="4" w:author="Hannah G Leker" w:date="2021-12-07T15:30:00Z">
          <w:tblPr>
            <w:tblStyle w:val="TableGrid"/>
            <w:tblW w:w="10075" w:type="dxa"/>
            <w:tblLook w:val="04A0" w:firstRow="1" w:lastRow="0" w:firstColumn="1" w:lastColumn="0" w:noHBand="0" w:noVBand="1"/>
          </w:tblPr>
        </w:tblPrChange>
      </w:tblPr>
      <w:tblGrid>
        <w:gridCol w:w="1376"/>
        <w:gridCol w:w="5449"/>
        <w:gridCol w:w="3250"/>
        <w:tblGridChange w:id="5">
          <w:tblGrid>
            <w:gridCol w:w="1387"/>
            <w:gridCol w:w="5449"/>
            <w:gridCol w:w="3239"/>
          </w:tblGrid>
        </w:tblGridChange>
      </w:tblGrid>
      <w:tr w:rsidR="006E6618" w14:paraId="693E6BC9" w14:textId="77777777" w:rsidTr="0056699F">
        <w:tc>
          <w:tcPr>
            <w:tcW w:w="1387" w:type="dxa"/>
            <w:tcPrChange w:id="6" w:author="Hannah G Leker" w:date="2021-12-07T15:30:00Z">
              <w:tcPr>
                <w:tcW w:w="1395" w:type="dxa"/>
              </w:tcPr>
            </w:tcPrChange>
          </w:tcPr>
          <w:p w14:paraId="2ECE2B97" w14:textId="3D75B97D" w:rsidR="007C02EF" w:rsidRPr="000344D9" w:rsidRDefault="007C02EF">
            <w:pPr>
              <w:rPr>
                <w:rFonts w:asciiTheme="minorHAnsi" w:hAnsiTheme="minorHAnsi" w:cstheme="minorHAnsi"/>
                <w:b/>
                <w:bCs/>
              </w:rPr>
            </w:pPr>
            <w:r w:rsidRPr="000344D9">
              <w:rPr>
                <w:rFonts w:asciiTheme="minorHAnsi" w:hAnsiTheme="minorHAnsi" w:cstheme="minorHAnsi"/>
                <w:b/>
                <w:bCs/>
              </w:rPr>
              <w:t xml:space="preserve">Data </w:t>
            </w:r>
          </w:p>
        </w:tc>
        <w:tc>
          <w:tcPr>
            <w:tcW w:w="2388" w:type="dxa"/>
            <w:tcPrChange w:id="7" w:author="Hannah G Leker" w:date="2021-12-07T15:30:00Z">
              <w:tcPr>
                <w:tcW w:w="4630" w:type="dxa"/>
              </w:tcPr>
            </w:tcPrChange>
          </w:tcPr>
          <w:p w14:paraId="366B16D9" w14:textId="1F183C6A" w:rsidR="007C02EF" w:rsidRPr="000344D9" w:rsidRDefault="007C02EF">
            <w:pPr>
              <w:rPr>
                <w:rFonts w:asciiTheme="minorHAnsi" w:hAnsiTheme="minorHAnsi" w:cstheme="minorHAnsi"/>
                <w:b/>
                <w:bCs/>
              </w:rPr>
            </w:pPr>
            <w:r w:rsidRPr="000344D9">
              <w:rPr>
                <w:rFonts w:asciiTheme="minorHAnsi" w:hAnsiTheme="minorHAnsi" w:cstheme="minorHAnsi"/>
                <w:b/>
                <w:bCs/>
              </w:rPr>
              <w:t xml:space="preserve">Link </w:t>
            </w:r>
          </w:p>
        </w:tc>
        <w:tc>
          <w:tcPr>
            <w:tcW w:w="6300" w:type="dxa"/>
            <w:tcPrChange w:id="8" w:author="Hannah G Leker" w:date="2021-12-07T15:30:00Z">
              <w:tcPr>
                <w:tcW w:w="4050" w:type="dxa"/>
              </w:tcPr>
            </w:tcPrChange>
          </w:tcPr>
          <w:p w14:paraId="45585840" w14:textId="17BA312E" w:rsidR="007C02EF" w:rsidRPr="000344D9" w:rsidRDefault="007C02EF">
            <w:pPr>
              <w:rPr>
                <w:rFonts w:asciiTheme="minorHAnsi" w:hAnsiTheme="minorHAnsi" w:cstheme="minorHAnsi"/>
                <w:b/>
                <w:bCs/>
              </w:rPr>
            </w:pPr>
            <w:r w:rsidRPr="000344D9">
              <w:rPr>
                <w:rFonts w:asciiTheme="minorHAnsi" w:hAnsiTheme="minorHAnsi" w:cstheme="minorHAnsi"/>
                <w:b/>
                <w:bCs/>
              </w:rPr>
              <w:t>Description</w:t>
            </w:r>
            <w:del w:id="9" w:author="Caroline S Mills" w:date="2021-12-07T12:49:00Z">
              <w:r w:rsidRPr="000344D9" w:rsidDel="00405838">
                <w:rPr>
                  <w:rFonts w:asciiTheme="minorHAnsi" w:hAnsiTheme="minorHAnsi" w:cstheme="minorHAnsi"/>
                  <w:b/>
                  <w:bCs/>
                </w:rPr>
                <w:delText xml:space="preserve"> </w:delText>
              </w:r>
            </w:del>
          </w:p>
        </w:tc>
      </w:tr>
      <w:tr w:rsidR="006E6618" w14:paraId="6D8EA4C2" w14:textId="77777777" w:rsidTr="0056699F">
        <w:tc>
          <w:tcPr>
            <w:tcW w:w="1387" w:type="dxa"/>
            <w:tcPrChange w:id="10" w:author="Hannah G Leker" w:date="2021-12-07T15:30:00Z">
              <w:tcPr>
                <w:tcW w:w="1395" w:type="dxa"/>
              </w:tcPr>
            </w:tcPrChange>
          </w:tcPr>
          <w:p w14:paraId="1AB9E460" w14:textId="1C4A76FF" w:rsidR="007C02EF" w:rsidRDefault="00CC39B8">
            <w:pPr>
              <w:rPr>
                <w:rFonts w:asciiTheme="minorHAnsi" w:hAnsiTheme="minorHAnsi" w:cstheme="minorHAnsi"/>
              </w:rPr>
            </w:pPr>
            <w:ins w:id="11" w:author="Caroline S Mills" w:date="2021-12-07T12:44:00Z">
              <w:r>
                <w:rPr>
                  <w:rFonts w:asciiTheme="minorHAnsi" w:hAnsiTheme="minorHAnsi" w:cstheme="minorHAnsi"/>
                </w:rPr>
                <w:t xml:space="preserve">2020 </w:t>
              </w:r>
            </w:ins>
            <w:r w:rsidR="007C02EF" w:rsidRPr="007C02EF">
              <w:rPr>
                <w:rFonts w:asciiTheme="minorHAnsi" w:hAnsiTheme="minorHAnsi" w:cstheme="minorHAnsi"/>
              </w:rPr>
              <w:t>Presidential Precinct Data</w:t>
            </w:r>
          </w:p>
        </w:tc>
        <w:tc>
          <w:tcPr>
            <w:tcW w:w="2388" w:type="dxa"/>
            <w:tcPrChange w:id="12" w:author="Hannah G Leker" w:date="2021-12-07T15:30:00Z">
              <w:tcPr>
                <w:tcW w:w="4630" w:type="dxa"/>
              </w:tcPr>
            </w:tcPrChange>
          </w:tcPr>
          <w:p w14:paraId="687AEEFF" w14:textId="4678FFD8" w:rsidR="007C02EF" w:rsidRDefault="00CC39B8">
            <w:pPr>
              <w:rPr>
                <w:rFonts w:asciiTheme="minorHAnsi" w:hAnsiTheme="minorHAnsi" w:cstheme="minorHAnsi"/>
              </w:rPr>
            </w:pPr>
            <w:ins w:id="13" w:author="Caroline S Mills" w:date="2021-12-07T12:44:00Z">
              <w:r>
                <w:rPr>
                  <w:rFonts w:cstheme="minorHAnsi"/>
                </w:rPr>
                <w:fldChar w:fldCharType="begin"/>
              </w:r>
              <w:r>
                <w:rPr>
                  <w:rFonts w:cstheme="minorHAnsi"/>
                </w:rPr>
                <w:instrText xml:space="preserve"> HYPERLINK "</w:instrText>
              </w:r>
              <w:r w:rsidRPr="00786B77">
                <w:rPr>
                  <w:rFonts w:cstheme="minorHAnsi"/>
                </w:rPr>
                <w:instrText>http://www.electproject.org/home/precinct_data</w:instrText>
              </w:r>
              <w:r>
                <w:rPr>
                  <w:rFonts w:cstheme="minorHAnsi"/>
                </w:rPr>
                <w:instrText xml:space="preserve">" </w:instrText>
              </w:r>
              <w:r>
                <w:rPr>
                  <w:rFonts w:cstheme="minorHAnsi"/>
                </w:rPr>
                <w:fldChar w:fldCharType="separate"/>
              </w:r>
              <w:r w:rsidRPr="00B218A7">
                <w:rPr>
                  <w:rStyle w:val="Hyperlink"/>
                  <w:rFonts w:cstheme="minorHAnsi"/>
                </w:rPr>
                <w:t>http://www.electproject.org/home/precinct_data</w:t>
              </w:r>
              <w:r>
                <w:rPr>
                  <w:rFonts w:cstheme="minorHAnsi"/>
                </w:rPr>
                <w:fldChar w:fldCharType="end"/>
              </w:r>
            </w:ins>
          </w:p>
        </w:tc>
        <w:tc>
          <w:tcPr>
            <w:tcW w:w="6300" w:type="dxa"/>
            <w:tcPrChange w:id="14" w:author="Hannah G Leker" w:date="2021-12-07T15:30:00Z">
              <w:tcPr>
                <w:tcW w:w="4050" w:type="dxa"/>
              </w:tcPr>
            </w:tcPrChange>
          </w:tcPr>
          <w:p w14:paraId="4F2F8859" w14:textId="5913F1CC" w:rsidR="007C02EF" w:rsidRDefault="00405838">
            <w:pPr>
              <w:rPr>
                <w:rFonts w:asciiTheme="minorHAnsi" w:hAnsiTheme="minorHAnsi" w:cstheme="minorHAnsi"/>
              </w:rPr>
            </w:pPr>
            <w:ins w:id="15" w:author="Caroline S Mills" w:date="2021-12-07T12:48:00Z">
              <w:r>
                <w:rPr>
                  <w:rFonts w:asciiTheme="minorHAnsi" w:hAnsiTheme="minorHAnsi" w:cstheme="minorHAnsi"/>
                </w:rPr>
                <w:t>The</w:t>
              </w:r>
            </w:ins>
            <w:ins w:id="16" w:author="Caroline S Mills" w:date="2021-12-07T12:49:00Z">
              <w:r>
                <w:rPr>
                  <w:rFonts w:asciiTheme="minorHAnsi" w:hAnsiTheme="minorHAnsi" w:cstheme="minorHAnsi"/>
                </w:rPr>
                <w:t xml:space="preserve"> Election Project is a non-profit </w:t>
              </w:r>
              <w:r w:rsidR="00275144">
                <w:rPr>
                  <w:rFonts w:asciiTheme="minorHAnsi" w:hAnsiTheme="minorHAnsi" w:cstheme="minorHAnsi"/>
                </w:rPr>
                <w:t xml:space="preserve">organization which </w:t>
              </w:r>
            </w:ins>
            <w:ins w:id="17" w:author="Caroline S Mills" w:date="2021-12-07T12:50:00Z">
              <w:r w:rsidR="00805FC5">
                <w:rPr>
                  <w:rFonts w:asciiTheme="minorHAnsi" w:hAnsiTheme="minorHAnsi" w:cstheme="minorHAnsi"/>
                </w:rPr>
                <w:t xml:space="preserve">creates statewide </w:t>
              </w:r>
              <w:r w:rsidR="001C1176">
                <w:rPr>
                  <w:rFonts w:asciiTheme="minorHAnsi" w:hAnsiTheme="minorHAnsi" w:cstheme="minorHAnsi"/>
                </w:rPr>
                <w:t xml:space="preserve">election </w:t>
              </w:r>
              <w:r w:rsidR="00805FC5">
                <w:rPr>
                  <w:rFonts w:asciiTheme="minorHAnsi" w:hAnsiTheme="minorHAnsi" w:cstheme="minorHAnsi"/>
                </w:rPr>
                <w:t>precinct shapefiles</w:t>
              </w:r>
            </w:ins>
            <w:ins w:id="18" w:author="Caroline S Mills" w:date="2021-12-07T12:51:00Z">
              <w:r w:rsidR="001C1176">
                <w:rPr>
                  <w:rFonts w:asciiTheme="minorHAnsi" w:hAnsiTheme="minorHAnsi" w:cstheme="minorHAnsi"/>
                </w:rPr>
                <w:t xml:space="preserve"> with election results</w:t>
              </w:r>
            </w:ins>
            <w:ins w:id="19" w:author="Caroline S Mills" w:date="2021-12-07T12:50:00Z">
              <w:r w:rsidR="00805FC5">
                <w:rPr>
                  <w:rFonts w:asciiTheme="minorHAnsi" w:hAnsiTheme="minorHAnsi" w:cstheme="minorHAnsi"/>
                </w:rPr>
                <w:t>.</w:t>
              </w:r>
            </w:ins>
            <w:ins w:id="20" w:author="Caroline S Mills" w:date="2021-12-07T12:51:00Z">
              <w:r w:rsidR="001C1176">
                <w:rPr>
                  <w:rFonts w:asciiTheme="minorHAnsi" w:hAnsiTheme="minorHAnsi" w:cstheme="minorHAnsi"/>
                </w:rPr>
                <w:t xml:space="preserve"> </w:t>
              </w:r>
            </w:ins>
            <w:ins w:id="21" w:author="Caroline S Mills" w:date="2021-12-07T12:52:00Z">
              <w:r w:rsidR="00840096">
                <w:rPr>
                  <w:rFonts w:asciiTheme="minorHAnsi" w:hAnsiTheme="minorHAnsi" w:cstheme="minorHAnsi"/>
                </w:rPr>
                <w:t xml:space="preserve">As of December 7, 2021 the </w:t>
              </w:r>
              <w:r w:rsidR="00FE4ED9">
                <w:rPr>
                  <w:rFonts w:asciiTheme="minorHAnsi" w:hAnsiTheme="minorHAnsi" w:cstheme="minorHAnsi"/>
                </w:rPr>
                <w:t xml:space="preserve">organization has published the results of the 2020 presidential election for </w:t>
              </w:r>
            </w:ins>
            <w:ins w:id="22" w:author="Caroline S Mills" w:date="2021-12-07T12:56:00Z">
              <w:r w:rsidR="00E7425D">
                <w:rPr>
                  <w:rFonts w:asciiTheme="minorHAnsi" w:hAnsiTheme="minorHAnsi" w:cstheme="minorHAnsi"/>
                </w:rPr>
                <w:t>46 states</w:t>
              </w:r>
            </w:ins>
            <w:ins w:id="23" w:author="Caroline S Mills" w:date="2021-12-07T12:52:00Z">
              <w:r w:rsidR="00FE4ED9">
                <w:rPr>
                  <w:rFonts w:asciiTheme="minorHAnsi" w:hAnsiTheme="minorHAnsi" w:cstheme="minorHAnsi"/>
                </w:rPr>
                <w:t xml:space="preserve">. </w:t>
              </w:r>
            </w:ins>
            <w:ins w:id="24" w:author="Caroline S Mills" w:date="2021-12-07T12:54:00Z">
              <w:r w:rsidR="00A45B6E">
                <w:rPr>
                  <w:rFonts w:asciiTheme="minorHAnsi" w:hAnsiTheme="minorHAnsi" w:cstheme="minorHAnsi"/>
                </w:rPr>
                <w:t xml:space="preserve">The team used this dataset as the main source </w:t>
              </w:r>
              <w:r w:rsidR="00F06BBE">
                <w:rPr>
                  <w:rFonts w:asciiTheme="minorHAnsi" w:hAnsiTheme="minorHAnsi" w:cstheme="minorHAnsi"/>
                </w:rPr>
                <w:t xml:space="preserve">for the </w:t>
              </w:r>
            </w:ins>
            <w:ins w:id="25" w:author="Caroline S Mills" w:date="2021-12-07T14:14:00Z">
              <w:r w:rsidR="00F6004F">
                <w:rPr>
                  <w:rFonts w:asciiTheme="minorHAnsi" w:hAnsiTheme="minorHAnsi" w:cstheme="minorHAnsi"/>
                </w:rPr>
                <w:t xml:space="preserve">Voter </w:t>
              </w:r>
              <w:r w:rsidR="00F6004F" w:rsidRPr="007566DE">
                <w:rPr>
                  <w:rFonts w:asciiTheme="minorHAnsi" w:hAnsiTheme="minorHAnsi" w:cstheme="minorHAnsi"/>
                </w:rPr>
                <w:t>Participation</w:t>
              </w:r>
              <w:r w:rsidR="00F6004F">
                <w:rPr>
                  <w:rFonts w:asciiTheme="minorHAnsi" w:hAnsiTheme="minorHAnsi" w:cstheme="minorHAnsi"/>
                </w:rPr>
                <w:t xml:space="preserve"> numerator (number of votes) </w:t>
              </w:r>
            </w:ins>
            <w:ins w:id="26" w:author="Caroline S Mills" w:date="2021-12-07T12:54:00Z">
              <w:r w:rsidR="00F06BBE">
                <w:rPr>
                  <w:rFonts w:asciiTheme="minorHAnsi" w:hAnsiTheme="minorHAnsi" w:cstheme="minorHAnsi"/>
                </w:rPr>
                <w:t>variable.</w:t>
              </w:r>
              <w:r w:rsidR="00A45B6E">
                <w:rPr>
                  <w:rFonts w:asciiTheme="minorHAnsi" w:hAnsiTheme="minorHAnsi" w:cstheme="minorHAnsi"/>
                </w:rPr>
                <w:t xml:space="preserve"> </w:t>
              </w:r>
            </w:ins>
          </w:p>
        </w:tc>
      </w:tr>
      <w:tr w:rsidR="006E6618" w14:paraId="62926864" w14:textId="77777777" w:rsidTr="0056699F">
        <w:tc>
          <w:tcPr>
            <w:tcW w:w="1387" w:type="dxa"/>
            <w:tcPrChange w:id="27" w:author="Hannah G Leker" w:date="2021-12-07T15:30:00Z">
              <w:tcPr>
                <w:tcW w:w="1395" w:type="dxa"/>
              </w:tcPr>
            </w:tcPrChange>
          </w:tcPr>
          <w:p w14:paraId="14538BEF" w14:textId="206723CC" w:rsidR="007C02EF" w:rsidRDefault="00CC39B8">
            <w:pPr>
              <w:rPr>
                <w:rFonts w:asciiTheme="minorHAnsi" w:hAnsiTheme="minorHAnsi" w:cstheme="minorHAnsi"/>
              </w:rPr>
            </w:pPr>
            <w:ins w:id="28" w:author="Caroline S Mills" w:date="2021-12-07T12:44:00Z">
              <w:r w:rsidRPr="00CC39B8">
                <w:rPr>
                  <w:rFonts w:asciiTheme="minorHAnsi" w:hAnsiTheme="minorHAnsi" w:cstheme="minorHAnsi"/>
                </w:rPr>
                <w:t xml:space="preserve">The New York Time’s </w:t>
              </w:r>
            </w:ins>
            <w:ins w:id="29" w:author="Caroline S Mills" w:date="2021-12-07T12:56:00Z">
              <w:r w:rsidR="00E7425D" w:rsidRPr="00CC39B8">
                <w:rPr>
                  <w:rFonts w:asciiTheme="minorHAnsi" w:hAnsiTheme="minorHAnsi" w:cstheme="minorHAnsi"/>
                </w:rPr>
                <w:t>“An</w:t>
              </w:r>
            </w:ins>
            <w:ins w:id="30" w:author="Caroline S Mills" w:date="2021-12-07T12:44:00Z">
              <w:r w:rsidRPr="00CC39B8">
                <w:rPr>
                  <w:rFonts w:asciiTheme="minorHAnsi" w:hAnsiTheme="minorHAnsi" w:cstheme="minorHAnsi"/>
                </w:rPr>
                <w:t xml:space="preserve"> Extremely Detailed Map of the 2020 Election” Data</w:t>
              </w:r>
            </w:ins>
          </w:p>
        </w:tc>
        <w:tc>
          <w:tcPr>
            <w:tcW w:w="2388" w:type="dxa"/>
            <w:tcPrChange w:id="31" w:author="Hannah G Leker" w:date="2021-12-07T15:30:00Z">
              <w:tcPr>
                <w:tcW w:w="4630" w:type="dxa"/>
              </w:tcPr>
            </w:tcPrChange>
          </w:tcPr>
          <w:p w14:paraId="32DE8672" w14:textId="0EE494A7" w:rsidR="00CC39B8" w:rsidRPr="00CC39B8" w:rsidRDefault="00CC39B8" w:rsidP="000344D9">
            <w:pPr>
              <w:rPr>
                <w:ins w:id="32" w:author="Caroline S Mills" w:date="2021-12-07T12:45:00Z"/>
                <w:rFonts w:cstheme="minorHAnsi"/>
              </w:rPr>
            </w:pPr>
            <w:ins w:id="33" w:author="Caroline S Mills" w:date="2021-12-07T12:45:00Z">
              <w:r>
                <w:rPr>
                  <w:rFonts w:cstheme="minorHAnsi"/>
                </w:rPr>
                <w:fldChar w:fldCharType="begin"/>
              </w:r>
              <w:r>
                <w:rPr>
                  <w:rFonts w:cstheme="minorHAnsi"/>
                </w:rPr>
                <w:instrText xml:space="preserve"> HYPERLINK "</w:instrText>
              </w:r>
              <w:r w:rsidRPr="000344D9">
                <w:instrText>https://github.com/TheUpshot/presidential-precinct-map-2020</w:instrText>
              </w:r>
              <w:r>
                <w:rPr>
                  <w:rFonts w:cstheme="minorHAnsi"/>
                </w:rPr>
                <w:instrText xml:space="preserve">" </w:instrText>
              </w:r>
              <w:r>
                <w:rPr>
                  <w:rFonts w:cstheme="minorHAnsi"/>
                </w:rPr>
                <w:fldChar w:fldCharType="separate"/>
              </w:r>
              <w:r w:rsidRPr="00CC39B8">
                <w:rPr>
                  <w:rStyle w:val="Hyperlink"/>
                  <w:rFonts w:cstheme="minorHAnsi"/>
                </w:rPr>
                <w:t>https://github.com/TheUpshot/presidential-precinct-map-2020</w:t>
              </w:r>
              <w:r>
                <w:rPr>
                  <w:rFonts w:cstheme="minorHAnsi"/>
                </w:rPr>
                <w:fldChar w:fldCharType="end"/>
              </w:r>
              <w:r w:rsidRPr="00CC39B8">
                <w:rPr>
                  <w:rFonts w:cstheme="minorHAnsi"/>
                </w:rPr>
                <w:t xml:space="preserve"> </w:t>
              </w:r>
            </w:ins>
          </w:p>
          <w:p w14:paraId="642C0133" w14:textId="77777777" w:rsidR="007C02EF" w:rsidRDefault="007C02E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300" w:type="dxa"/>
            <w:tcPrChange w:id="34" w:author="Hannah G Leker" w:date="2021-12-07T15:30:00Z">
              <w:tcPr>
                <w:tcW w:w="4050" w:type="dxa"/>
              </w:tcPr>
            </w:tcPrChange>
          </w:tcPr>
          <w:p w14:paraId="0736F645" w14:textId="29DA53EA" w:rsidR="007C02EF" w:rsidRDefault="00FE4ED9">
            <w:pPr>
              <w:rPr>
                <w:rFonts w:asciiTheme="minorHAnsi" w:hAnsiTheme="minorHAnsi" w:cstheme="minorHAnsi"/>
              </w:rPr>
            </w:pPr>
            <w:ins w:id="35" w:author="Caroline S Mills" w:date="2021-12-07T12:52:00Z">
              <w:r>
                <w:rPr>
                  <w:rFonts w:asciiTheme="minorHAnsi" w:hAnsiTheme="minorHAnsi" w:cstheme="minorHAnsi"/>
                </w:rPr>
                <w:t xml:space="preserve">The New York Times </w:t>
              </w:r>
            </w:ins>
            <w:ins w:id="36" w:author="Caroline S Mills" w:date="2021-12-07T12:53:00Z">
              <w:r w:rsidR="0064278F">
                <w:rPr>
                  <w:rFonts w:asciiTheme="minorHAnsi" w:hAnsiTheme="minorHAnsi" w:cstheme="minorHAnsi"/>
                </w:rPr>
                <w:t xml:space="preserve">worked together with both non-profit and academic entities to create a map showing the results of the 2020 election. </w:t>
              </w:r>
            </w:ins>
            <w:ins w:id="37" w:author="Caroline S Mills" w:date="2021-12-07T13:32:00Z">
              <w:r w:rsidR="005A52F5">
                <w:rPr>
                  <w:rFonts w:asciiTheme="minorHAnsi" w:hAnsiTheme="minorHAnsi" w:cstheme="minorHAnsi"/>
                </w:rPr>
                <w:t>The team used this dataset</w:t>
              </w:r>
            </w:ins>
            <w:ins w:id="38" w:author="Caroline S Mills" w:date="2021-12-07T12:54:00Z">
              <w:r w:rsidR="00F06BBE">
                <w:rPr>
                  <w:rFonts w:asciiTheme="minorHAnsi" w:hAnsiTheme="minorHAnsi" w:cstheme="minorHAnsi"/>
                </w:rPr>
                <w:t xml:space="preserve"> as the secondary so</w:t>
              </w:r>
            </w:ins>
            <w:ins w:id="39" w:author="Caroline S Mills" w:date="2021-12-07T12:55:00Z">
              <w:r w:rsidR="00F06BBE">
                <w:rPr>
                  <w:rFonts w:asciiTheme="minorHAnsi" w:hAnsiTheme="minorHAnsi" w:cstheme="minorHAnsi"/>
                </w:rPr>
                <w:t xml:space="preserve">urce for the Voter </w:t>
              </w:r>
            </w:ins>
            <w:ins w:id="40" w:author="Caroline S Mills" w:date="2021-12-07T13:39:00Z">
              <w:r w:rsidR="008D1EED" w:rsidRPr="007566DE">
                <w:rPr>
                  <w:rFonts w:asciiTheme="minorHAnsi" w:hAnsiTheme="minorHAnsi" w:cstheme="minorHAnsi"/>
                </w:rPr>
                <w:t>Participation</w:t>
              </w:r>
              <w:r w:rsidR="008D1EED">
                <w:rPr>
                  <w:rFonts w:asciiTheme="minorHAnsi" w:hAnsiTheme="minorHAnsi" w:cstheme="minorHAnsi"/>
                </w:rPr>
                <w:t xml:space="preserve"> </w:t>
              </w:r>
            </w:ins>
            <w:ins w:id="41" w:author="Caroline S Mills" w:date="2021-12-07T14:14:00Z">
              <w:r w:rsidR="00F6004F">
                <w:rPr>
                  <w:rFonts w:asciiTheme="minorHAnsi" w:hAnsiTheme="minorHAnsi" w:cstheme="minorHAnsi"/>
                </w:rPr>
                <w:t xml:space="preserve">numerator (number of votes) </w:t>
              </w:r>
            </w:ins>
            <w:ins w:id="42" w:author="Caroline S Mills" w:date="2021-12-07T13:39:00Z">
              <w:r w:rsidR="008D1EED">
                <w:rPr>
                  <w:rFonts w:asciiTheme="minorHAnsi" w:hAnsiTheme="minorHAnsi" w:cstheme="minorHAnsi"/>
                </w:rPr>
                <w:t>variable</w:t>
              </w:r>
            </w:ins>
            <w:ins w:id="43" w:author="Caroline S Mills" w:date="2021-12-07T12:55:00Z">
              <w:r w:rsidR="00F06BBE">
                <w:rPr>
                  <w:rFonts w:asciiTheme="minorHAnsi" w:hAnsiTheme="minorHAnsi" w:cstheme="minorHAnsi"/>
                </w:rPr>
                <w:t xml:space="preserve"> for the </w:t>
              </w:r>
            </w:ins>
            <w:ins w:id="44" w:author="Caroline S Mills" w:date="2021-12-07T14:55:00Z">
              <w:r w:rsidR="005F17B7">
                <w:rPr>
                  <w:rFonts w:asciiTheme="minorHAnsi" w:hAnsiTheme="minorHAnsi" w:cstheme="minorHAnsi"/>
                </w:rPr>
                <w:t>states not f</w:t>
              </w:r>
            </w:ins>
            <w:ins w:id="45" w:author="Caroline S Mills" w:date="2021-12-07T14:56:00Z">
              <w:r w:rsidR="005F17B7">
                <w:rPr>
                  <w:rFonts w:asciiTheme="minorHAnsi" w:hAnsiTheme="minorHAnsi" w:cstheme="minorHAnsi"/>
                </w:rPr>
                <w:t xml:space="preserve">ound in the 2020 Presidential Precinct Data. </w:t>
              </w:r>
            </w:ins>
            <w:ins w:id="46" w:author="Caroline S Mills" w:date="2021-12-07T12:56:00Z">
              <w:r w:rsidR="00E7425D">
                <w:rPr>
                  <w:rFonts w:asciiTheme="minorHAnsi" w:hAnsiTheme="minorHAnsi" w:cstheme="minorHAnsi"/>
                </w:rPr>
                <w:t xml:space="preserve">  </w:t>
              </w:r>
            </w:ins>
          </w:p>
        </w:tc>
      </w:tr>
      <w:tr w:rsidR="006E6618" w14:paraId="209B1599" w14:textId="77777777" w:rsidTr="0056699F">
        <w:trPr>
          <w:ins w:id="47" w:author="Caroline S Mills" w:date="2021-12-07T12:44:00Z"/>
        </w:trPr>
        <w:tc>
          <w:tcPr>
            <w:tcW w:w="1387" w:type="dxa"/>
            <w:tcPrChange w:id="48" w:author="Hannah G Leker" w:date="2021-12-07T15:30:00Z">
              <w:tcPr>
                <w:tcW w:w="1395" w:type="dxa"/>
              </w:tcPr>
            </w:tcPrChange>
          </w:tcPr>
          <w:p w14:paraId="6B6E68E6" w14:textId="16103E47" w:rsidR="00CC39B8" w:rsidRPr="00CC39B8" w:rsidRDefault="008D16EA" w:rsidP="000344D9">
            <w:pPr>
              <w:rPr>
                <w:ins w:id="49" w:author="Caroline S Mills" w:date="2021-12-07T12:44:00Z"/>
                <w:rFonts w:cstheme="minorHAnsi"/>
              </w:rPr>
            </w:pPr>
            <w:ins w:id="50" w:author="Caroline S Mills" w:date="2021-12-07T12:48:00Z">
              <w:r>
                <w:rPr>
                  <w:rFonts w:cstheme="minorHAnsi"/>
                </w:rPr>
                <w:t xml:space="preserve">2018 </w:t>
              </w:r>
            </w:ins>
            <w:ins w:id="51" w:author="Caroline S Mills" w:date="2021-12-07T12:44:00Z">
              <w:r w:rsidR="00CC39B8" w:rsidRPr="00CC39B8">
                <w:rPr>
                  <w:rFonts w:cstheme="minorHAnsi"/>
                </w:rPr>
                <w:t xml:space="preserve">Census 5-Digit ZIP Code Tabulation Area (ZCTA5) Shape Files </w:t>
              </w:r>
            </w:ins>
          </w:p>
          <w:p w14:paraId="592FA1F4" w14:textId="77777777" w:rsidR="007C02EF" w:rsidRDefault="007C02EF">
            <w:pPr>
              <w:rPr>
                <w:ins w:id="52" w:author="Caroline S Mills" w:date="2021-12-07T12:44:00Z"/>
                <w:rFonts w:asciiTheme="minorHAnsi" w:hAnsiTheme="minorHAnsi" w:cstheme="minorHAnsi"/>
              </w:rPr>
            </w:pPr>
          </w:p>
        </w:tc>
        <w:tc>
          <w:tcPr>
            <w:tcW w:w="2388" w:type="dxa"/>
            <w:tcPrChange w:id="53" w:author="Hannah G Leker" w:date="2021-12-07T15:30:00Z">
              <w:tcPr>
                <w:tcW w:w="4630" w:type="dxa"/>
              </w:tcPr>
            </w:tcPrChange>
          </w:tcPr>
          <w:p w14:paraId="702D8277" w14:textId="1F496453" w:rsidR="00CC39B8" w:rsidRPr="00CC39B8" w:rsidRDefault="00CC39B8" w:rsidP="000344D9">
            <w:pPr>
              <w:rPr>
                <w:ins w:id="54" w:author="Caroline S Mills" w:date="2021-12-07T12:45:00Z"/>
                <w:rFonts w:cstheme="minorHAnsi"/>
              </w:rPr>
            </w:pPr>
            <w:ins w:id="55" w:author="Caroline S Mills" w:date="2021-12-07T12:45:00Z">
              <w:r>
                <w:rPr>
                  <w:rFonts w:cstheme="minorHAnsi"/>
                </w:rPr>
                <w:fldChar w:fldCharType="begin"/>
              </w:r>
              <w:r>
                <w:rPr>
                  <w:rFonts w:cstheme="minorHAnsi"/>
                </w:rPr>
                <w:instrText xml:space="preserve"> HYPERLINK "</w:instrText>
              </w:r>
              <w:r w:rsidRPr="000344D9">
                <w:instrText>https://catalog.data.gov/dataset/tiger-line-shapefile-2018-2010-nation-u-s-2010-census-5-digit-zip-code-tabulation-area-zcta5-na</w:instrText>
              </w:r>
              <w:r>
                <w:rPr>
                  <w:rFonts w:cstheme="minorHAnsi"/>
                </w:rPr>
                <w:instrText xml:space="preserve">" </w:instrText>
              </w:r>
              <w:r>
                <w:rPr>
                  <w:rFonts w:cstheme="minorHAnsi"/>
                </w:rPr>
                <w:fldChar w:fldCharType="separate"/>
              </w:r>
              <w:r w:rsidRPr="00CC39B8">
                <w:rPr>
                  <w:rStyle w:val="Hyperlink"/>
                  <w:rFonts w:cstheme="minorHAnsi"/>
                </w:rPr>
                <w:t>https://catalog.data.gov/dataset/tiger-line-shapefile-2018-2010-nation-u-s-2010-census-5-digit-zip-code-tabulation-area-zcta5-na</w:t>
              </w:r>
              <w:r>
                <w:rPr>
                  <w:rFonts w:cstheme="minorHAnsi"/>
                </w:rPr>
                <w:fldChar w:fldCharType="end"/>
              </w:r>
              <w:r w:rsidRPr="00CC39B8">
                <w:rPr>
                  <w:rFonts w:cstheme="minorHAnsi"/>
                </w:rPr>
                <w:t xml:space="preserve"> </w:t>
              </w:r>
            </w:ins>
          </w:p>
          <w:p w14:paraId="1364F259" w14:textId="77777777" w:rsidR="007C02EF" w:rsidRDefault="007C02EF">
            <w:pPr>
              <w:rPr>
                <w:ins w:id="56" w:author="Caroline S Mills" w:date="2021-12-07T12:44:00Z"/>
                <w:rFonts w:asciiTheme="minorHAnsi" w:hAnsiTheme="minorHAnsi" w:cstheme="minorHAnsi"/>
              </w:rPr>
            </w:pPr>
          </w:p>
        </w:tc>
        <w:tc>
          <w:tcPr>
            <w:tcW w:w="6300" w:type="dxa"/>
            <w:tcPrChange w:id="57" w:author="Hannah G Leker" w:date="2021-12-07T15:30:00Z">
              <w:tcPr>
                <w:tcW w:w="4050" w:type="dxa"/>
              </w:tcPr>
            </w:tcPrChange>
          </w:tcPr>
          <w:p w14:paraId="22B1F89B" w14:textId="4A41AF6E" w:rsidR="007C02EF" w:rsidRDefault="00446BCC">
            <w:pPr>
              <w:rPr>
                <w:ins w:id="58" w:author="Caroline S Mills" w:date="2021-12-07T12:44:00Z"/>
                <w:rFonts w:asciiTheme="minorHAnsi" w:hAnsiTheme="minorHAnsi" w:cstheme="minorHAnsi"/>
              </w:rPr>
            </w:pPr>
            <w:ins w:id="59" w:author="Caroline S Mills" w:date="2021-12-07T12:57:00Z">
              <w:r>
                <w:rPr>
                  <w:rFonts w:asciiTheme="minorHAnsi" w:hAnsiTheme="minorHAnsi" w:cstheme="minorHAnsi"/>
                </w:rPr>
                <w:t xml:space="preserve">The US Census Bureau created the 2018 </w:t>
              </w:r>
            </w:ins>
            <w:ins w:id="60" w:author="Caroline S Mills" w:date="2021-12-07T12:58:00Z">
              <w:r w:rsidR="00EE30BA">
                <w:t>ZIP Code Tabulation Areas (ZCTAs) boundaries</w:t>
              </w:r>
            </w:ins>
            <w:ins w:id="61" w:author="Caroline S Mills" w:date="2021-12-07T13:38:00Z">
              <w:r w:rsidR="00F33AF6">
                <w:t xml:space="preserve"> </w:t>
              </w:r>
              <w:r w:rsidR="00F33AF6">
                <w:rPr>
                  <w:rFonts w:asciiTheme="minorHAnsi" w:hAnsiTheme="minorHAnsi" w:cstheme="minorHAnsi"/>
                </w:rPr>
                <w:t>shapefiles</w:t>
              </w:r>
            </w:ins>
            <w:ins w:id="62" w:author="Caroline S Mills" w:date="2021-12-07T12:58:00Z">
              <w:r w:rsidR="00EE30BA">
                <w:t xml:space="preserve">. </w:t>
              </w:r>
            </w:ins>
            <w:ins w:id="63" w:author="Caroline S Mills" w:date="2021-12-07T13:32:00Z">
              <w:r w:rsidR="005A52F5">
                <w:t xml:space="preserve">The team used this dataset to crosswalk the precinct </w:t>
              </w:r>
            </w:ins>
            <w:ins w:id="64" w:author="Caroline S Mills" w:date="2021-12-07T13:33:00Z">
              <w:r w:rsidR="00A730DA">
                <w:t xml:space="preserve">boundaries to the ZCTAs </w:t>
              </w:r>
              <w:r w:rsidR="00307BA1">
                <w:t xml:space="preserve">boundaries. </w:t>
              </w:r>
            </w:ins>
          </w:p>
        </w:tc>
      </w:tr>
      <w:tr w:rsidR="006E6618" w14:paraId="317607A8" w14:textId="77777777" w:rsidTr="0056699F">
        <w:trPr>
          <w:ins w:id="65" w:author="Caroline S Mills" w:date="2021-12-07T12:44:00Z"/>
        </w:trPr>
        <w:tc>
          <w:tcPr>
            <w:tcW w:w="1387" w:type="dxa"/>
            <w:tcPrChange w:id="66" w:author="Hannah G Leker" w:date="2021-12-07T15:30:00Z">
              <w:tcPr>
                <w:tcW w:w="1395" w:type="dxa"/>
              </w:tcPr>
            </w:tcPrChange>
          </w:tcPr>
          <w:p w14:paraId="09071180" w14:textId="3E201B41" w:rsidR="007C02EF" w:rsidRDefault="00D61BD8">
            <w:pPr>
              <w:rPr>
                <w:ins w:id="67" w:author="Caroline S Mills" w:date="2021-12-07T12:44:00Z"/>
                <w:rFonts w:asciiTheme="minorHAnsi" w:hAnsiTheme="minorHAnsi" w:cstheme="minorHAnsi"/>
              </w:rPr>
            </w:pPr>
            <w:ins w:id="68" w:author="Caroline S Mills" w:date="2021-12-07T13:34:00Z">
              <w:r>
                <w:rPr>
                  <w:rFonts w:asciiTheme="minorHAnsi" w:hAnsiTheme="minorHAnsi" w:cstheme="minorHAnsi"/>
                </w:rPr>
                <w:t>201</w:t>
              </w:r>
            </w:ins>
            <w:ins w:id="69" w:author="Caroline S Mills" w:date="2021-12-07T13:36:00Z">
              <w:r w:rsidR="00825AD4">
                <w:rPr>
                  <w:rFonts w:asciiTheme="minorHAnsi" w:hAnsiTheme="minorHAnsi" w:cstheme="minorHAnsi"/>
                </w:rPr>
                <w:t xml:space="preserve">0 </w:t>
              </w:r>
            </w:ins>
            <w:ins w:id="70" w:author="Caroline S Mills" w:date="2021-12-07T12:44:00Z">
              <w:r w:rsidR="00CC39B8" w:rsidRPr="00CC39B8">
                <w:rPr>
                  <w:rFonts w:asciiTheme="minorHAnsi" w:hAnsiTheme="minorHAnsi" w:cstheme="minorHAnsi"/>
                </w:rPr>
                <w:t>Census Block Level Population Data</w:t>
              </w:r>
            </w:ins>
          </w:p>
        </w:tc>
        <w:tc>
          <w:tcPr>
            <w:tcW w:w="2388" w:type="dxa"/>
            <w:tcPrChange w:id="71" w:author="Hannah G Leker" w:date="2021-12-07T15:30:00Z">
              <w:tcPr>
                <w:tcW w:w="4630" w:type="dxa"/>
              </w:tcPr>
            </w:tcPrChange>
          </w:tcPr>
          <w:p w14:paraId="3A75704F" w14:textId="2A926FE6" w:rsidR="00636E51" w:rsidRDefault="00636E51" w:rsidP="000E034A">
            <w:pPr>
              <w:rPr>
                <w:ins w:id="72" w:author="Caroline S Mills" w:date="2021-12-07T13:35:00Z"/>
                <w:rFonts w:asciiTheme="minorHAnsi" w:hAnsiTheme="minorHAnsi" w:cstheme="minorHAnsi"/>
              </w:rPr>
            </w:pPr>
            <w:ins w:id="73" w:author="Caroline S Mills" w:date="2021-12-07T13:35:00Z">
              <w:r>
                <w:rPr>
                  <w:rFonts w:asciiTheme="minorHAnsi" w:hAnsiTheme="minorHAnsi" w:cstheme="minorHAnsi"/>
                </w:rPr>
                <w:fldChar w:fldCharType="begin"/>
              </w:r>
              <w:r>
                <w:rPr>
                  <w:rFonts w:asciiTheme="minorHAnsi" w:hAnsiTheme="minorHAnsi" w:cstheme="minorHAnsi"/>
                </w:rPr>
                <w:instrText xml:space="preserve"> HYPERLINK "</w:instrText>
              </w:r>
              <w:r w:rsidRPr="00636E51">
                <w:rPr>
                  <w:rFonts w:asciiTheme="minorHAnsi" w:hAnsiTheme="minorHAnsi" w:cstheme="minorHAnsi"/>
                </w:rPr>
                <w:instrText>https://www2.census.gov/geo/tiger</w:instrText>
              </w:r>
              <w:r>
                <w:rPr>
                  <w:rFonts w:asciiTheme="minorHAnsi" w:hAnsiTheme="minorHAnsi" w:cstheme="minorHAnsi"/>
                </w:rPr>
                <w:instrText xml:space="preserve">" </w:instrText>
              </w:r>
              <w:r>
                <w:rPr>
                  <w:rFonts w:asciiTheme="minorHAnsi" w:hAnsiTheme="minorHAnsi" w:cstheme="minorHAnsi"/>
                </w:rPr>
                <w:fldChar w:fldCharType="separate"/>
              </w:r>
              <w:r w:rsidRPr="00AB642A">
                <w:rPr>
                  <w:rStyle w:val="Hyperlink"/>
                  <w:rFonts w:asciiTheme="minorHAnsi" w:hAnsiTheme="minorHAnsi" w:cstheme="minorHAnsi"/>
                </w:rPr>
                <w:t>https://www2.census.gov/geo/tiger</w:t>
              </w:r>
              <w:r>
                <w:rPr>
                  <w:rFonts w:asciiTheme="minorHAnsi" w:hAnsiTheme="minorHAnsi" w:cstheme="minorHAnsi"/>
                </w:rPr>
                <w:fldChar w:fldCharType="end"/>
              </w:r>
            </w:ins>
          </w:p>
          <w:p w14:paraId="6F370934" w14:textId="78E16EC9" w:rsidR="007C02EF" w:rsidRDefault="00636E51" w:rsidP="000E034A">
            <w:pPr>
              <w:rPr>
                <w:ins w:id="74" w:author="Caroline S Mills" w:date="2021-12-07T12:44:00Z"/>
                <w:rFonts w:asciiTheme="minorHAnsi" w:hAnsiTheme="minorHAnsi" w:cstheme="minorHAnsi"/>
              </w:rPr>
            </w:pPr>
            <w:ins w:id="75" w:author="Caroline S Mills" w:date="2021-12-07T13:35:00Z">
              <w:r w:rsidRPr="00636E51">
                <w:rPr>
                  <w:rFonts w:asciiTheme="minorHAnsi" w:hAnsiTheme="minorHAnsi" w:cstheme="minorHAnsi"/>
                </w:rPr>
                <w:t>/TIGER2010BLKPOPHU/</w:t>
              </w:r>
            </w:ins>
            <w:ins w:id="76" w:author="Caroline S Mills" w:date="2021-12-07T13:38:00Z">
              <w:r w:rsidR="004C40F1">
                <w:rPr>
                  <w:rFonts w:asciiTheme="minorHAnsi" w:hAnsiTheme="minorHAnsi" w:cstheme="minorHAnsi"/>
                </w:rPr>
                <w:br/>
              </w:r>
              <w:r w:rsidR="004C40F1">
                <w:rPr>
                  <w:rFonts w:asciiTheme="minorHAnsi" w:hAnsiTheme="minorHAnsi" w:cstheme="minorHAnsi"/>
                </w:rPr>
                <w:br/>
              </w:r>
              <w:r w:rsidR="004C40F1" w:rsidRPr="004C40F1">
                <w:rPr>
                  <w:rFonts w:asciiTheme="minorHAnsi" w:hAnsiTheme="minorHAnsi" w:cstheme="minorHAnsi"/>
                </w:rPr>
                <w:t>https://www.census.gov/geographies/mapping-files/time-series/geo/tiger-line-file.2010.html</w:t>
              </w:r>
            </w:ins>
          </w:p>
        </w:tc>
        <w:tc>
          <w:tcPr>
            <w:tcW w:w="6300" w:type="dxa"/>
            <w:tcPrChange w:id="77" w:author="Hannah G Leker" w:date="2021-12-07T15:30:00Z">
              <w:tcPr>
                <w:tcW w:w="4050" w:type="dxa"/>
              </w:tcPr>
            </w:tcPrChange>
          </w:tcPr>
          <w:p w14:paraId="2D690874" w14:textId="4C075B6B" w:rsidR="007C02EF" w:rsidRDefault="00307BA1">
            <w:pPr>
              <w:rPr>
                <w:ins w:id="78" w:author="Caroline S Mills" w:date="2021-12-07T12:44:00Z"/>
                <w:rFonts w:asciiTheme="minorHAnsi" w:hAnsiTheme="minorHAnsi" w:cstheme="minorHAnsi"/>
              </w:rPr>
            </w:pPr>
            <w:ins w:id="79" w:author="Caroline S Mills" w:date="2021-12-07T13:33:00Z">
              <w:r>
                <w:rPr>
                  <w:rFonts w:asciiTheme="minorHAnsi" w:hAnsiTheme="minorHAnsi" w:cstheme="minorHAnsi"/>
                </w:rPr>
                <w:t>The US Census Bureau created the</w:t>
              </w:r>
            </w:ins>
            <w:ins w:id="80" w:author="Caroline S Mills" w:date="2021-12-07T13:34:00Z">
              <w:r w:rsidR="00D61BD8">
                <w:rPr>
                  <w:rFonts w:asciiTheme="minorHAnsi" w:hAnsiTheme="minorHAnsi" w:cstheme="minorHAnsi"/>
                </w:rPr>
                <w:t xml:space="preserve"> 201</w:t>
              </w:r>
            </w:ins>
            <w:ins w:id="81" w:author="Caroline S Mills" w:date="2021-12-07T13:37:00Z">
              <w:r w:rsidR="00AE623A">
                <w:rPr>
                  <w:rFonts w:asciiTheme="minorHAnsi" w:hAnsiTheme="minorHAnsi" w:cstheme="minorHAnsi"/>
                </w:rPr>
                <w:t xml:space="preserve">0 </w:t>
              </w:r>
            </w:ins>
            <w:ins w:id="82" w:author="Caroline S Mills" w:date="2021-12-07T13:39:00Z">
              <w:r w:rsidR="008D1EED">
                <w:rPr>
                  <w:rFonts w:asciiTheme="minorHAnsi" w:hAnsiTheme="minorHAnsi" w:cstheme="minorHAnsi"/>
                </w:rPr>
                <w:t xml:space="preserve">block-level </w:t>
              </w:r>
            </w:ins>
            <w:ins w:id="83" w:author="Caroline S Mills" w:date="2021-12-07T13:37:00Z">
              <w:r w:rsidR="00AE623A">
                <w:rPr>
                  <w:rFonts w:asciiTheme="minorHAnsi" w:hAnsiTheme="minorHAnsi" w:cstheme="minorHAnsi"/>
                </w:rPr>
                <w:t xml:space="preserve">census population </w:t>
              </w:r>
              <w:r w:rsidR="00F33AF6">
                <w:rPr>
                  <w:rFonts w:asciiTheme="minorHAnsi" w:hAnsiTheme="minorHAnsi" w:cstheme="minorHAnsi"/>
                </w:rPr>
                <w:t>counts shapefile.</w:t>
              </w:r>
            </w:ins>
            <w:ins w:id="84" w:author="Caroline S Mills" w:date="2021-12-07T13:39:00Z">
              <w:r w:rsidR="008D1EED">
                <w:rPr>
                  <w:rFonts w:asciiTheme="minorHAnsi" w:hAnsiTheme="minorHAnsi" w:cstheme="minorHAnsi"/>
                </w:rPr>
                <w:t xml:space="preserve"> The team used this dataset </w:t>
              </w:r>
            </w:ins>
            <w:ins w:id="85" w:author="Caroline S Mills" w:date="2021-12-07T13:43:00Z">
              <w:r w:rsidR="00AC2AFB">
                <w:rPr>
                  <w:rFonts w:asciiTheme="minorHAnsi" w:hAnsiTheme="minorHAnsi" w:cstheme="minorHAnsi"/>
                </w:rPr>
                <w:t xml:space="preserve">to crosswalk the </w:t>
              </w:r>
              <w:r w:rsidR="00AC2AFB">
                <w:t xml:space="preserve">precinct boundaries to the ZCTAs boundaries by using population weighting to attribute the presidential votes. </w:t>
              </w:r>
            </w:ins>
          </w:p>
        </w:tc>
      </w:tr>
      <w:tr w:rsidR="006E6618" w14:paraId="5389E670" w14:textId="77777777" w:rsidTr="0056699F">
        <w:tc>
          <w:tcPr>
            <w:tcW w:w="1387" w:type="dxa"/>
            <w:tcPrChange w:id="86" w:author="Hannah G Leker" w:date="2021-12-07T15:30:00Z">
              <w:tcPr>
                <w:tcW w:w="1395" w:type="dxa"/>
              </w:tcPr>
            </w:tcPrChange>
          </w:tcPr>
          <w:p w14:paraId="25BBAE6E" w14:textId="1BA0F010" w:rsidR="007C02EF" w:rsidRDefault="00041F62">
            <w:pPr>
              <w:rPr>
                <w:rFonts w:asciiTheme="minorHAnsi" w:hAnsiTheme="minorHAnsi" w:cstheme="minorHAnsi"/>
              </w:rPr>
            </w:pPr>
            <w:ins w:id="87" w:author="Caroline S Mills" w:date="2021-12-07T13:44:00Z">
              <w:r>
                <w:rPr>
                  <w:rFonts w:asciiTheme="minorHAnsi" w:hAnsiTheme="minorHAnsi" w:cstheme="minorHAnsi"/>
                </w:rPr>
                <w:t>201</w:t>
              </w:r>
            </w:ins>
            <w:ins w:id="88" w:author="Caroline S Mills" w:date="2021-12-07T13:48:00Z">
              <w:r w:rsidR="00F405FA">
                <w:rPr>
                  <w:rFonts w:asciiTheme="minorHAnsi" w:hAnsiTheme="minorHAnsi" w:cstheme="minorHAnsi"/>
                </w:rPr>
                <w:t>9</w:t>
              </w:r>
            </w:ins>
            <w:ins w:id="89" w:author="Caroline S Mills" w:date="2021-12-07T13:44:00Z">
              <w:r>
                <w:rPr>
                  <w:rFonts w:asciiTheme="minorHAnsi" w:hAnsiTheme="minorHAnsi" w:cstheme="minorHAnsi"/>
                </w:rPr>
                <w:t xml:space="preserve"> Census ZCTAs Level </w:t>
              </w:r>
            </w:ins>
            <w:ins w:id="90" w:author="Caroline S Mills" w:date="2021-12-07T12:45:00Z">
              <w:r w:rsidR="00CC39B8" w:rsidRPr="00CC39B8">
                <w:rPr>
                  <w:rFonts w:asciiTheme="minorHAnsi" w:hAnsiTheme="minorHAnsi" w:cstheme="minorHAnsi"/>
                </w:rPr>
                <w:t xml:space="preserve">18 + </w:t>
              </w:r>
            </w:ins>
            <w:ins w:id="91" w:author="Caroline S Mills" w:date="2021-12-07T13:44:00Z">
              <w:r>
                <w:rPr>
                  <w:rFonts w:asciiTheme="minorHAnsi" w:hAnsiTheme="minorHAnsi" w:cstheme="minorHAnsi"/>
                </w:rPr>
                <w:t>P</w:t>
              </w:r>
            </w:ins>
            <w:ins w:id="92" w:author="Caroline S Mills" w:date="2021-12-07T12:45:00Z">
              <w:r w:rsidR="00CC39B8" w:rsidRPr="00CC39B8">
                <w:rPr>
                  <w:rFonts w:asciiTheme="minorHAnsi" w:hAnsiTheme="minorHAnsi" w:cstheme="minorHAnsi"/>
                </w:rPr>
                <w:t xml:space="preserve">opulation </w:t>
              </w:r>
            </w:ins>
            <w:ins w:id="93" w:author="Caroline S Mills" w:date="2021-12-07T13:44:00Z">
              <w:r>
                <w:rPr>
                  <w:rFonts w:asciiTheme="minorHAnsi" w:hAnsiTheme="minorHAnsi" w:cstheme="minorHAnsi"/>
                </w:rPr>
                <w:t>Data</w:t>
              </w:r>
            </w:ins>
          </w:p>
        </w:tc>
        <w:tc>
          <w:tcPr>
            <w:tcW w:w="2388" w:type="dxa"/>
            <w:tcPrChange w:id="94" w:author="Hannah G Leker" w:date="2021-12-07T15:30:00Z">
              <w:tcPr>
                <w:tcW w:w="4630" w:type="dxa"/>
              </w:tcPr>
            </w:tcPrChange>
          </w:tcPr>
          <w:p w14:paraId="2776D0A3" w14:textId="3F9C6620" w:rsidR="006E6618" w:rsidRDefault="006E6618">
            <w:pPr>
              <w:rPr>
                <w:ins w:id="95" w:author="Caroline S Mills" w:date="2021-12-07T13:47:00Z"/>
                <w:rFonts w:asciiTheme="minorHAnsi" w:hAnsiTheme="minorHAnsi" w:cstheme="minorHAnsi"/>
              </w:rPr>
            </w:pPr>
            <w:ins w:id="96" w:author="Caroline S Mills" w:date="2021-12-07T13:47:00Z">
              <w:r>
                <w:rPr>
                  <w:rFonts w:asciiTheme="minorHAnsi" w:hAnsiTheme="minorHAnsi" w:cstheme="minorHAnsi"/>
                </w:rPr>
                <w:fldChar w:fldCharType="begin"/>
              </w:r>
              <w:r>
                <w:rPr>
                  <w:rFonts w:asciiTheme="minorHAnsi" w:hAnsiTheme="minorHAnsi" w:cstheme="minorHAnsi"/>
                </w:rPr>
                <w:instrText xml:space="preserve"> HYPERLINK "</w:instrText>
              </w:r>
              <w:r w:rsidRPr="006E6618">
                <w:rPr>
                  <w:rFonts w:asciiTheme="minorHAnsi" w:hAnsiTheme="minorHAnsi" w:cstheme="minorHAnsi"/>
                </w:rPr>
                <w:instrText>https://data.census.gov/cedsci/table?g=0100000US%</w:instrText>
              </w:r>
              <w:r>
                <w:rPr>
                  <w:rFonts w:asciiTheme="minorHAnsi" w:hAnsiTheme="minorHAnsi" w:cstheme="minorHAnsi"/>
                </w:rPr>
                <w:instrText xml:space="preserve">" </w:instrText>
              </w:r>
              <w:r>
                <w:rPr>
                  <w:rFonts w:asciiTheme="minorHAnsi" w:hAnsiTheme="minorHAnsi" w:cstheme="minorHAnsi"/>
                </w:rPr>
                <w:fldChar w:fldCharType="separate"/>
              </w:r>
              <w:r w:rsidRPr="00AB642A">
                <w:rPr>
                  <w:rStyle w:val="Hyperlink"/>
                  <w:rFonts w:asciiTheme="minorHAnsi" w:hAnsiTheme="minorHAnsi" w:cstheme="minorHAnsi"/>
                </w:rPr>
                <w:t>https://data.census.gov/cedsci/table?g=0100000US%</w:t>
              </w:r>
              <w:r>
                <w:rPr>
                  <w:rFonts w:asciiTheme="minorHAnsi" w:hAnsiTheme="minorHAnsi" w:cstheme="minorHAnsi"/>
                </w:rPr>
                <w:fldChar w:fldCharType="end"/>
              </w:r>
            </w:ins>
          </w:p>
          <w:p w14:paraId="2C1F6D3B" w14:textId="333F88FB" w:rsidR="007C02EF" w:rsidRDefault="006E6618">
            <w:pPr>
              <w:rPr>
                <w:rFonts w:asciiTheme="minorHAnsi" w:hAnsiTheme="minorHAnsi" w:cstheme="minorHAnsi"/>
              </w:rPr>
            </w:pPr>
            <w:ins w:id="97" w:author="Caroline S Mills" w:date="2021-12-07T13:47:00Z">
              <w:r w:rsidRPr="006E6618">
                <w:rPr>
                  <w:rFonts w:asciiTheme="minorHAnsi" w:hAnsiTheme="minorHAnsi" w:cstheme="minorHAnsi"/>
                </w:rPr>
                <w:t>248600000&amp;tid=ACSST5Y2019.S0101</w:t>
              </w:r>
            </w:ins>
          </w:p>
        </w:tc>
        <w:tc>
          <w:tcPr>
            <w:tcW w:w="6300" w:type="dxa"/>
            <w:tcPrChange w:id="98" w:author="Hannah G Leker" w:date="2021-12-07T15:30:00Z">
              <w:tcPr>
                <w:tcW w:w="4050" w:type="dxa"/>
              </w:tcPr>
            </w:tcPrChange>
          </w:tcPr>
          <w:p w14:paraId="4CAE3DE9" w14:textId="0DF04C74" w:rsidR="007C02EF" w:rsidRDefault="00AC2AFB">
            <w:pPr>
              <w:rPr>
                <w:rFonts w:asciiTheme="minorHAnsi" w:hAnsiTheme="minorHAnsi" w:cstheme="minorHAnsi"/>
              </w:rPr>
            </w:pPr>
            <w:ins w:id="99" w:author="Caroline S Mills" w:date="2021-12-07T13:43:00Z">
              <w:r>
                <w:rPr>
                  <w:rFonts w:asciiTheme="minorHAnsi" w:hAnsiTheme="minorHAnsi" w:cstheme="minorHAnsi"/>
                </w:rPr>
                <w:t xml:space="preserve">The </w:t>
              </w:r>
            </w:ins>
            <w:ins w:id="100" w:author="Caroline S Mills" w:date="2021-12-07T13:48:00Z">
              <w:r w:rsidR="006E6618">
                <w:rPr>
                  <w:rFonts w:asciiTheme="minorHAnsi" w:hAnsiTheme="minorHAnsi" w:cstheme="minorHAnsi"/>
                </w:rPr>
                <w:t xml:space="preserve">US Census </w:t>
              </w:r>
              <w:r w:rsidR="00F405FA">
                <w:rPr>
                  <w:rFonts w:asciiTheme="minorHAnsi" w:hAnsiTheme="minorHAnsi" w:cstheme="minorHAnsi"/>
                </w:rPr>
                <w:t xml:space="preserve">created </w:t>
              </w:r>
            </w:ins>
            <w:ins w:id="101" w:author="Caroline S Mills" w:date="2021-12-07T14:13:00Z">
              <w:r w:rsidR="00897342">
                <w:rPr>
                  <w:rFonts w:asciiTheme="minorHAnsi" w:hAnsiTheme="minorHAnsi" w:cstheme="minorHAnsi"/>
                </w:rPr>
                <w:t xml:space="preserve">the </w:t>
              </w:r>
            </w:ins>
            <w:ins w:id="102" w:author="Caroline S Mills" w:date="2021-12-07T13:48:00Z">
              <w:r w:rsidR="00F405FA">
                <w:rPr>
                  <w:rFonts w:asciiTheme="minorHAnsi" w:hAnsiTheme="minorHAnsi" w:cstheme="minorHAnsi"/>
                </w:rPr>
                <w:t xml:space="preserve">projected 2019 ZCTAs level </w:t>
              </w:r>
            </w:ins>
            <w:ins w:id="103" w:author="Caroline S Mills" w:date="2021-12-07T14:13:00Z">
              <w:r w:rsidR="00897342">
                <w:rPr>
                  <w:rFonts w:asciiTheme="minorHAnsi" w:hAnsiTheme="minorHAnsi" w:cstheme="minorHAnsi"/>
                </w:rPr>
                <w:t xml:space="preserve">population count stratified by age and sex. The team used this dataset to supply the </w:t>
              </w:r>
            </w:ins>
            <w:ins w:id="104" w:author="Caroline S Mills" w:date="2021-12-07T14:16:00Z">
              <w:r w:rsidR="00991E6D">
                <w:rPr>
                  <w:rFonts w:asciiTheme="minorHAnsi" w:hAnsiTheme="minorHAnsi" w:cstheme="minorHAnsi"/>
                </w:rPr>
                <w:t xml:space="preserve">Voter </w:t>
              </w:r>
              <w:r w:rsidR="00991E6D" w:rsidRPr="007566DE">
                <w:rPr>
                  <w:rFonts w:asciiTheme="minorHAnsi" w:hAnsiTheme="minorHAnsi" w:cstheme="minorHAnsi"/>
                </w:rPr>
                <w:t>Participation</w:t>
              </w:r>
              <w:r w:rsidR="00991E6D">
                <w:rPr>
                  <w:rFonts w:asciiTheme="minorHAnsi" w:hAnsiTheme="minorHAnsi" w:cstheme="minorHAnsi"/>
                </w:rPr>
                <w:t xml:space="preserve"> denominator (voting population)</w:t>
              </w:r>
            </w:ins>
          </w:p>
        </w:tc>
      </w:tr>
    </w:tbl>
    <w:p w14:paraId="6F915FA3" w14:textId="77777777" w:rsidR="007C02EF" w:rsidRPr="007566DE" w:rsidRDefault="007C02EF">
      <w:pPr>
        <w:rPr>
          <w:rFonts w:asciiTheme="minorHAnsi" w:hAnsiTheme="minorHAnsi" w:cstheme="minorHAnsi"/>
        </w:rPr>
      </w:pPr>
    </w:p>
    <w:p w14:paraId="285F7F9C" w14:textId="72AF4EE6" w:rsidR="002B6F8E" w:rsidRPr="007566DE" w:rsidRDefault="002B6F8E">
      <w:pPr>
        <w:rPr>
          <w:rFonts w:asciiTheme="minorHAnsi" w:hAnsiTheme="minorHAnsi" w:cstheme="minorHAnsi"/>
        </w:rPr>
      </w:pPr>
    </w:p>
    <w:p w14:paraId="4A72B57B" w14:textId="4F4BC260" w:rsidR="002B6F8E" w:rsidRPr="007566DE" w:rsidRDefault="00C63158">
      <w:pPr>
        <w:rPr>
          <w:rFonts w:asciiTheme="minorHAnsi" w:hAnsiTheme="minorHAnsi" w:cstheme="minorHAnsi"/>
        </w:rPr>
      </w:pPr>
      <w:commentRangeStart w:id="105"/>
      <w:r w:rsidRPr="007566DE">
        <w:rPr>
          <w:rFonts w:asciiTheme="minorHAnsi" w:hAnsiTheme="minorHAnsi" w:cstheme="minorHAnsi"/>
          <w:b/>
          <w:bCs/>
        </w:rPr>
        <w:t xml:space="preserve">Data </w:t>
      </w:r>
      <w:r w:rsidR="002B6F8E" w:rsidRPr="007566DE">
        <w:rPr>
          <w:rFonts w:asciiTheme="minorHAnsi" w:hAnsiTheme="minorHAnsi" w:cstheme="minorHAnsi"/>
          <w:b/>
          <w:bCs/>
        </w:rPr>
        <w:t>Source</w:t>
      </w:r>
      <w:r w:rsidR="009372D5" w:rsidRPr="007566DE">
        <w:rPr>
          <w:rFonts w:asciiTheme="minorHAnsi" w:hAnsiTheme="minorHAnsi" w:cstheme="minorHAnsi"/>
          <w:b/>
          <w:bCs/>
        </w:rPr>
        <w:t>(s)</w:t>
      </w:r>
      <w:r w:rsidR="00D44CAC" w:rsidRPr="007566DE">
        <w:rPr>
          <w:rFonts w:asciiTheme="minorHAnsi" w:hAnsiTheme="minorHAnsi" w:cstheme="minorHAnsi"/>
        </w:rPr>
        <w:t>:</w:t>
      </w:r>
    </w:p>
    <w:p w14:paraId="4ACB4E42" w14:textId="77777777" w:rsidR="006149CA" w:rsidRDefault="00AA5AB9" w:rsidP="00D44CAC">
      <w:pPr>
        <w:pStyle w:val="ListParagraph"/>
        <w:numPr>
          <w:ilvl w:val="0"/>
          <w:numId w:val="8"/>
        </w:numPr>
        <w:rPr>
          <w:ins w:id="106" w:author="Caroline S Mills" w:date="2021-12-06T17:17:00Z"/>
          <w:rFonts w:cstheme="minorHAnsi"/>
        </w:rPr>
      </w:pPr>
      <w:r w:rsidRPr="007566DE">
        <w:rPr>
          <w:rFonts w:cstheme="minorHAnsi"/>
          <w:u w:val="single"/>
        </w:rPr>
        <w:t>Name</w:t>
      </w:r>
      <w:r w:rsidRPr="007566DE">
        <w:rPr>
          <w:rFonts w:cstheme="minorHAnsi"/>
        </w:rPr>
        <w:t>:</w:t>
      </w:r>
      <w:r w:rsidR="009014F7" w:rsidRPr="007566DE">
        <w:rPr>
          <w:rFonts w:cstheme="minorHAnsi"/>
        </w:rPr>
        <w:t xml:space="preserve"> </w:t>
      </w:r>
    </w:p>
    <w:p w14:paraId="23719DB1" w14:textId="1F441F52" w:rsidR="006149CA" w:rsidRDefault="00E117E8" w:rsidP="006149CA">
      <w:pPr>
        <w:pStyle w:val="ListParagraph"/>
        <w:numPr>
          <w:ilvl w:val="1"/>
          <w:numId w:val="8"/>
        </w:numPr>
        <w:rPr>
          <w:ins w:id="107" w:author="Caroline S Mills" w:date="2021-12-06T17:17:00Z"/>
          <w:rFonts w:cstheme="minorHAnsi"/>
        </w:rPr>
      </w:pPr>
      <w:r>
        <w:rPr>
          <w:rFonts w:cstheme="minorHAnsi"/>
        </w:rPr>
        <w:t>Presidential</w:t>
      </w:r>
      <w:r w:rsidR="00A47219">
        <w:rPr>
          <w:rFonts w:cstheme="minorHAnsi"/>
        </w:rPr>
        <w:t xml:space="preserve"> Precinct Data</w:t>
      </w:r>
      <w:ins w:id="108" w:author="Caroline S Mills" w:date="2021-12-06T17:11:00Z">
        <w:r w:rsidR="000C2888">
          <w:rPr>
            <w:rFonts w:cstheme="minorHAnsi"/>
          </w:rPr>
          <w:t xml:space="preserve"> </w:t>
        </w:r>
      </w:ins>
    </w:p>
    <w:p w14:paraId="01CD149B" w14:textId="49AE837A" w:rsidR="002B6F8E" w:rsidRPr="007566DE" w:rsidRDefault="000C2888" w:rsidP="006149CA">
      <w:pPr>
        <w:pStyle w:val="ListParagraph"/>
        <w:numPr>
          <w:ilvl w:val="1"/>
          <w:numId w:val="8"/>
        </w:numPr>
        <w:rPr>
          <w:ins w:id="109" w:author="Caroline S Mills" w:date="2021-12-06T17:24:00Z"/>
          <w:rFonts w:cstheme="minorHAnsi"/>
        </w:rPr>
      </w:pPr>
      <w:ins w:id="110" w:author="Caroline S Mills" w:date="2021-12-06T17:11:00Z">
        <w:r>
          <w:rPr>
            <w:rFonts w:cstheme="minorHAnsi"/>
          </w:rPr>
          <w:t xml:space="preserve">The New York Time’s </w:t>
        </w:r>
      </w:ins>
      <w:ins w:id="111" w:author="Caroline S Mills" w:date="2021-12-06T17:13:00Z">
        <w:r w:rsidR="003B3A3F">
          <w:rPr>
            <w:rFonts w:cstheme="minorHAnsi"/>
          </w:rPr>
          <w:t xml:space="preserve">“ </w:t>
        </w:r>
        <w:r w:rsidR="006A7A18" w:rsidRPr="006A7A18">
          <w:rPr>
            <w:rFonts w:cstheme="minorHAnsi"/>
          </w:rPr>
          <w:t>An Extremely Detailed Map of the 2020 Election</w:t>
        </w:r>
        <w:r w:rsidR="006A7A18">
          <w:rPr>
            <w:rFonts w:cstheme="minorHAnsi"/>
          </w:rPr>
          <w:t xml:space="preserve">” </w:t>
        </w:r>
      </w:ins>
      <w:ins w:id="112" w:author="Caroline S Mills" w:date="2021-12-06T17:15:00Z">
        <w:r w:rsidR="006149CA">
          <w:rPr>
            <w:rFonts w:cstheme="minorHAnsi"/>
          </w:rPr>
          <w:t>Data</w:t>
        </w:r>
      </w:ins>
    </w:p>
    <w:p w14:paraId="46F6CCA4" w14:textId="1C7278B1" w:rsidR="00495AB8" w:rsidRDefault="00495AB8" w:rsidP="006149CA">
      <w:pPr>
        <w:pStyle w:val="ListParagraph"/>
        <w:numPr>
          <w:ilvl w:val="1"/>
          <w:numId w:val="8"/>
        </w:numPr>
        <w:rPr>
          <w:ins w:id="113" w:author="Caroline S Mills" w:date="2021-12-06T17:17:00Z"/>
          <w:rFonts w:cstheme="minorHAnsi"/>
        </w:rPr>
      </w:pPr>
      <w:ins w:id="114" w:author="Caroline S Mills" w:date="2021-12-06T17:24:00Z">
        <w:r w:rsidRPr="00495AB8">
          <w:rPr>
            <w:rFonts w:cstheme="minorHAnsi"/>
          </w:rPr>
          <w:t>Census 5-Digit ZIP Code Tabulation Area (ZCTA5)</w:t>
        </w:r>
        <w:r>
          <w:rPr>
            <w:rFonts w:cstheme="minorHAnsi"/>
          </w:rPr>
          <w:t xml:space="preserve"> Shape Files </w:t>
        </w:r>
      </w:ins>
    </w:p>
    <w:p w14:paraId="495A8822" w14:textId="18D6EBE6" w:rsidR="006149CA" w:rsidRDefault="00495AB8" w:rsidP="006149CA">
      <w:pPr>
        <w:pStyle w:val="ListParagraph"/>
        <w:numPr>
          <w:ilvl w:val="1"/>
          <w:numId w:val="8"/>
        </w:numPr>
        <w:rPr>
          <w:ins w:id="115" w:author="Caroline S Mills" w:date="2021-12-06T18:14:00Z"/>
          <w:rFonts w:cstheme="minorHAnsi"/>
        </w:rPr>
      </w:pPr>
      <w:ins w:id="116" w:author="Caroline S Mills" w:date="2021-12-06T17:24:00Z">
        <w:r>
          <w:rPr>
            <w:rFonts w:cstheme="minorHAnsi"/>
          </w:rPr>
          <w:t xml:space="preserve">Census Block Level Population Data </w:t>
        </w:r>
      </w:ins>
    </w:p>
    <w:p w14:paraId="0824A250" w14:textId="1C0B846F" w:rsidR="003E7F61" w:rsidRPr="007566DE" w:rsidRDefault="003E7F61" w:rsidP="000344D9">
      <w:pPr>
        <w:pStyle w:val="ListParagraph"/>
        <w:numPr>
          <w:ilvl w:val="1"/>
          <w:numId w:val="8"/>
        </w:numPr>
        <w:rPr>
          <w:rFonts w:cstheme="minorHAnsi"/>
        </w:rPr>
      </w:pPr>
      <w:ins w:id="117" w:author="Caroline S Mills" w:date="2021-12-06T18:23:00Z">
        <w:r>
          <w:rPr>
            <w:rFonts w:cstheme="minorHAnsi"/>
          </w:rPr>
          <w:t xml:space="preserve">18 + population </w:t>
        </w:r>
      </w:ins>
      <w:ins w:id="118" w:author="Caroline S Mills" w:date="2021-12-07T12:42:00Z">
        <w:r w:rsidR="00691F6B">
          <w:rPr>
            <w:rFonts w:cstheme="minorHAnsi"/>
          </w:rPr>
          <w:t>level data for ZCTAS</w:t>
        </w:r>
      </w:ins>
    </w:p>
    <w:p w14:paraId="5AEAF7B6" w14:textId="77777777" w:rsidR="006149CA" w:rsidRDefault="00AA5AB9" w:rsidP="003B3A3F">
      <w:pPr>
        <w:pStyle w:val="ListParagraph"/>
        <w:numPr>
          <w:ilvl w:val="0"/>
          <w:numId w:val="8"/>
        </w:numPr>
        <w:rPr>
          <w:ins w:id="119" w:author="Caroline S Mills" w:date="2021-12-06T17:18:00Z"/>
          <w:rFonts w:cstheme="minorHAnsi"/>
        </w:rPr>
      </w:pPr>
      <w:r w:rsidRPr="007566DE">
        <w:rPr>
          <w:rFonts w:cstheme="minorHAnsi"/>
          <w:u w:val="single"/>
        </w:rPr>
        <w:t>Link to Source</w:t>
      </w:r>
      <w:r w:rsidRPr="007566DE">
        <w:rPr>
          <w:rFonts w:cstheme="minorHAnsi"/>
        </w:rPr>
        <w:t>:</w:t>
      </w:r>
    </w:p>
    <w:p w14:paraId="5B9FCE02" w14:textId="38BB1410" w:rsidR="00856AC9" w:rsidRPr="007566DE" w:rsidRDefault="00B4758F" w:rsidP="003E7F61">
      <w:pPr>
        <w:pStyle w:val="ListParagraph"/>
        <w:numPr>
          <w:ilvl w:val="1"/>
          <w:numId w:val="8"/>
        </w:numPr>
        <w:rPr>
          <w:ins w:id="120" w:author="Caroline S Mills" w:date="2021-12-06T18:13:00Z"/>
          <w:rFonts w:cstheme="minorHAnsi"/>
        </w:rPr>
      </w:pPr>
      <w:r w:rsidRPr="007566DE">
        <w:rPr>
          <w:rFonts w:cstheme="minorHAnsi"/>
        </w:rPr>
        <w:t xml:space="preserve"> </w:t>
      </w:r>
      <w:ins w:id="121" w:author="Hannah G Leker" w:date="2021-12-06T17:12:00Z">
        <w:r w:rsidR="00786B77">
          <w:rPr>
            <w:rFonts w:cstheme="minorHAnsi"/>
          </w:rPr>
          <w:fldChar w:fldCharType="begin"/>
        </w:r>
        <w:r w:rsidR="00786B77">
          <w:rPr>
            <w:rFonts w:cstheme="minorHAnsi"/>
          </w:rPr>
          <w:instrText xml:space="preserve"> HYPERLINK "</w:instrText>
        </w:r>
        <w:r w:rsidR="00786B77" w:rsidRPr="00786B77">
          <w:rPr>
            <w:rFonts w:cstheme="minorHAnsi"/>
          </w:rPr>
          <w:instrText>http://www.electproject.org/home/precinct_data</w:instrText>
        </w:r>
        <w:r w:rsidR="00786B77">
          <w:rPr>
            <w:rFonts w:cstheme="minorHAnsi"/>
          </w:rPr>
          <w:instrText xml:space="preserve">" </w:instrText>
        </w:r>
        <w:r w:rsidR="00786B77">
          <w:rPr>
            <w:rFonts w:cstheme="minorHAnsi"/>
          </w:rPr>
          <w:fldChar w:fldCharType="separate"/>
        </w:r>
        <w:r w:rsidR="00786B77" w:rsidRPr="00B218A7">
          <w:rPr>
            <w:rStyle w:val="Hyperlink"/>
            <w:rFonts w:cstheme="minorHAnsi"/>
          </w:rPr>
          <w:t>http://www.electproject.org/home/precinct_data</w:t>
        </w:r>
        <w:r w:rsidR="00786B77">
          <w:rPr>
            <w:rFonts w:cstheme="minorHAnsi"/>
          </w:rPr>
          <w:fldChar w:fldCharType="end"/>
        </w:r>
        <w:r w:rsidR="00786B77">
          <w:rPr>
            <w:rFonts w:cstheme="minorHAnsi"/>
          </w:rPr>
          <w:t xml:space="preserve"> </w:t>
        </w:r>
      </w:ins>
      <w:del w:id="122" w:author="Hannah G Leker" w:date="2021-12-06T17:12:00Z">
        <w:r w:rsidR="004137C1" w:rsidDel="00786B77">
          <w:fldChar w:fldCharType="begin"/>
        </w:r>
        <w:r w:rsidR="004137C1" w:rsidDel="00786B77">
          <w:delInstrText xml:space="preserve"> HYPERLINK "https://dataverse.harvard.edu/dataset.xhtml?persistentId=doi:10.7910/DVN/K7760H" </w:delInstrText>
        </w:r>
        <w:r w:rsidR="004137C1" w:rsidDel="00786B77">
          <w:fldChar w:fldCharType="separate"/>
        </w:r>
        <w:r w:rsidR="002A3725" w:rsidRPr="00C8031C" w:rsidDel="00786B77">
          <w:rPr>
            <w:rStyle w:val="Hyperlink"/>
            <w:rFonts w:cstheme="minorHAnsi"/>
          </w:rPr>
          <w:delText>https://dataverse.harvard.edu/dataset.xhtml?persistentId=doi:10.7910/DVN/K7760H</w:delText>
        </w:r>
        <w:r w:rsidR="004137C1" w:rsidDel="00786B77">
          <w:rPr>
            <w:rStyle w:val="Hyperlink"/>
            <w:rFonts w:cstheme="minorHAnsi"/>
          </w:rPr>
          <w:fldChar w:fldCharType="end"/>
        </w:r>
        <w:r w:rsidR="002A3725" w:rsidDel="00786B77">
          <w:rPr>
            <w:rFonts w:cstheme="minorHAnsi"/>
          </w:rPr>
          <w:delText xml:space="preserve"> </w:delText>
        </w:r>
      </w:del>
      <w:commentRangeEnd w:id="105"/>
      <w:r w:rsidR="00DD4556">
        <w:rPr>
          <w:rStyle w:val="CommentReference"/>
        </w:rPr>
        <w:commentReference w:id="105"/>
      </w:r>
    </w:p>
    <w:p w14:paraId="7BFD714A" w14:textId="69A6F384" w:rsidR="003E7F61" w:rsidRDefault="003E7F61" w:rsidP="003E7F61">
      <w:pPr>
        <w:pStyle w:val="ListParagraph"/>
        <w:numPr>
          <w:ilvl w:val="1"/>
          <w:numId w:val="8"/>
        </w:numPr>
        <w:rPr>
          <w:ins w:id="124" w:author="Caroline S Mills" w:date="2021-12-06T18:14:00Z"/>
          <w:rFonts w:cstheme="minorHAnsi"/>
        </w:rPr>
      </w:pPr>
      <w:ins w:id="125" w:author="Caroline S Mills" w:date="2021-12-06T18:13:00Z">
        <w:r>
          <w:rPr>
            <w:rFonts w:cstheme="minorHAnsi"/>
          </w:rPr>
          <w:fldChar w:fldCharType="begin"/>
        </w:r>
        <w:r>
          <w:rPr>
            <w:rFonts w:cstheme="minorHAnsi"/>
          </w:rPr>
          <w:instrText xml:space="preserve"> HYPERLINK "</w:instrText>
        </w:r>
        <w:r w:rsidRPr="003E7F61">
          <w:rPr>
            <w:rFonts w:cstheme="minorHAnsi"/>
          </w:rPr>
          <w:instrText>https://github.com/TheUpshot/presidential-precinct-map-202</w:instrText>
        </w:r>
        <w:r>
          <w:rPr>
            <w:rFonts w:cstheme="minorHAnsi"/>
          </w:rPr>
          <w:instrText xml:space="preserve">0" </w:instrText>
        </w:r>
        <w:r>
          <w:rPr>
            <w:rFonts w:cstheme="minorHAnsi"/>
          </w:rPr>
          <w:fldChar w:fldCharType="separate"/>
        </w:r>
        <w:r w:rsidRPr="00AB642A">
          <w:rPr>
            <w:rStyle w:val="Hyperlink"/>
            <w:rFonts w:cstheme="minorHAnsi"/>
          </w:rPr>
          <w:t>https://github.com/TheUpshot/presidential-precinct-map-2020</w:t>
        </w:r>
        <w:r>
          <w:rPr>
            <w:rFonts w:cstheme="minorHAnsi"/>
          </w:rPr>
          <w:fldChar w:fldCharType="end"/>
        </w:r>
        <w:r>
          <w:rPr>
            <w:rFonts w:cstheme="minorHAnsi"/>
          </w:rPr>
          <w:t xml:space="preserve"> </w:t>
        </w:r>
      </w:ins>
    </w:p>
    <w:p w14:paraId="44D90424" w14:textId="6FE3FFBD" w:rsidR="003E7F61" w:rsidRDefault="003E7F61" w:rsidP="003E7F61">
      <w:pPr>
        <w:pStyle w:val="ListParagraph"/>
        <w:numPr>
          <w:ilvl w:val="1"/>
          <w:numId w:val="8"/>
        </w:numPr>
        <w:rPr>
          <w:ins w:id="126" w:author="Caroline S Mills" w:date="2021-12-06T17:24:00Z"/>
          <w:rFonts w:cstheme="minorHAnsi"/>
        </w:rPr>
      </w:pPr>
      <w:ins w:id="127" w:author="Caroline S Mills" w:date="2021-12-06T18:14:00Z">
        <w:r>
          <w:rPr>
            <w:rFonts w:cstheme="minorHAnsi"/>
          </w:rPr>
          <w:fldChar w:fldCharType="begin"/>
        </w:r>
        <w:r>
          <w:rPr>
            <w:rFonts w:cstheme="minorHAnsi"/>
          </w:rPr>
          <w:instrText xml:space="preserve"> HYPERLINK "</w:instrText>
        </w:r>
        <w:r w:rsidRPr="003E7F61">
          <w:rPr>
            <w:rFonts w:cstheme="minorHAnsi"/>
          </w:rPr>
          <w:instrText>https://catalog.data.gov/dataset/tiger-line-shapefile-2018-2010-nation-u-s-2010-census-5-digit-zip-code-tabulation-area-zcta5-na</w:instrText>
        </w:r>
        <w:r>
          <w:rPr>
            <w:rFonts w:cstheme="minorHAnsi"/>
          </w:rPr>
          <w:instrText xml:space="preserve">" </w:instrText>
        </w:r>
        <w:r>
          <w:rPr>
            <w:rFonts w:cstheme="minorHAnsi"/>
          </w:rPr>
          <w:fldChar w:fldCharType="separate"/>
        </w:r>
        <w:r w:rsidRPr="00AB642A">
          <w:rPr>
            <w:rStyle w:val="Hyperlink"/>
            <w:rFonts w:cstheme="minorHAnsi"/>
          </w:rPr>
          <w:t>https://catalog.data.gov/dataset/tiger-line-shapefile-2018-2010-nation-u-s-2010-census-5-digit-zip-code-tabulation-area-zcta5-na</w:t>
        </w:r>
        <w:r>
          <w:rPr>
            <w:rFonts w:cstheme="minorHAnsi"/>
          </w:rPr>
          <w:fldChar w:fldCharType="end"/>
        </w:r>
        <w:r>
          <w:rPr>
            <w:rFonts w:cstheme="minorHAnsi"/>
          </w:rPr>
          <w:t xml:space="preserve"> </w:t>
        </w:r>
      </w:ins>
    </w:p>
    <w:p w14:paraId="1E6A7C2F" w14:textId="055A060E" w:rsidR="00495AB8" w:rsidRDefault="003E7F61" w:rsidP="006149CA">
      <w:pPr>
        <w:pStyle w:val="ListParagraph"/>
        <w:numPr>
          <w:ilvl w:val="1"/>
          <w:numId w:val="8"/>
        </w:numPr>
        <w:rPr>
          <w:ins w:id="128" w:author="Caroline S Mills" w:date="2021-12-06T18:13:00Z"/>
          <w:rFonts w:cstheme="minorHAnsi"/>
        </w:rPr>
      </w:pPr>
      <w:ins w:id="129" w:author="Caroline S Mills" w:date="2021-12-06T18:13:00Z">
        <w:r>
          <w:rPr>
            <w:rFonts w:cstheme="minorHAnsi"/>
          </w:rPr>
          <w:fldChar w:fldCharType="begin"/>
        </w:r>
        <w:r>
          <w:rPr>
            <w:rFonts w:cstheme="minorHAnsi"/>
          </w:rPr>
          <w:instrText xml:space="preserve"> HYPERLINK "</w:instrText>
        </w:r>
      </w:ins>
      <w:ins w:id="130" w:author="Caroline S Mills" w:date="2021-12-06T17:24:00Z">
        <w:r w:rsidRPr="00495AB8">
          <w:rPr>
            <w:rFonts w:cstheme="minorHAnsi"/>
          </w:rPr>
          <w:instrText>https://www2.census.gov/geo/tiger/TIGER2010BLKPOPHU/?C=S;O=</w:instrText>
        </w:r>
      </w:ins>
      <w:ins w:id="131" w:author="Caroline S Mills" w:date="2021-12-06T18:13:00Z">
        <w:r>
          <w:rPr>
            <w:rFonts w:cstheme="minorHAnsi"/>
          </w:rPr>
          <w:instrText xml:space="preserve">A" </w:instrText>
        </w:r>
        <w:r>
          <w:rPr>
            <w:rFonts w:cstheme="minorHAnsi"/>
          </w:rPr>
          <w:fldChar w:fldCharType="separate"/>
        </w:r>
      </w:ins>
      <w:ins w:id="132" w:author="Caroline S Mills" w:date="2021-12-06T17:24:00Z">
        <w:r w:rsidRPr="00AB642A">
          <w:rPr>
            <w:rStyle w:val="Hyperlink"/>
            <w:rFonts w:cstheme="minorHAnsi"/>
          </w:rPr>
          <w:t>https://www2.census.gov/geo/tiger/TIGER2010BLKPOPHU/?C=S;O=</w:t>
        </w:r>
      </w:ins>
      <w:ins w:id="133" w:author="Caroline S Mills" w:date="2021-12-06T18:13:00Z">
        <w:r w:rsidRPr="00AB642A">
          <w:rPr>
            <w:rStyle w:val="Hyperlink"/>
            <w:rFonts w:cstheme="minorHAnsi"/>
          </w:rPr>
          <w:t>A</w:t>
        </w:r>
        <w:r>
          <w:rPr>
            <w:rFonts w:cstheme="minorHAnsi"/>
          </w:rPr>
          <w:fldChar w:fldCharType="end"/>
        </w:r>
      </w:ins>
    </w:p>
    <w:p w14:paraId="585E6E8D" w14:textId="535289CF" w:rsidR="003E7F61" w:rsidRPr="003B3A3F" w:rsidRDefault="003E7F61" w:rsidP="000344D9">
      <w:pPr>
        <w:pStyle w:val="ListParagraph"/>
        <w:numPr>
          <w:ilvl w:val="1"/>
          <w:numId w:val="8"/>
        </w:numPr>
        <w:rPr>
          <w:rFonts w:cstheme="minorHAnsi"/>
        </w:rPr>
      </w:pPr>
      <w:ins w:id="134" w:author="Caroline S Mills" w:date="2021-12-06T18:23:00Z">
        <w:r>
          <w:rPr>
            <w:rFonts w:cstheme="minorHAnsi"/>
          </w:rPr>
          <w:fldChar w:fldCharType="begin"/>
        </w:r>
        <w:r>
          <w:rPr>
            <w:rFonts w:cstheme="minorHAnsi"/>
          </w:rPr>
          <w:instrText xml:space="preserve"> HYPERLINK "</w:instrText>
        </w:r>
        <w:r w:rsidRPr="003E7F61">
          <w:rPr>
            <w:rFonts w:cstheme="minorHAnsi"/>
          </w:rPr>
          <w:instrText>https://data.census.gov/cedsci/table?q=over%2018&amp;g=0100000US%248600000&amp;y=2019&amp;tid=ACSST5Y2019.S0101</w:instrText>
        </w:r>
        <w:r>
          <w:rPr>
            <w:rFonts w:cstheme="minorHAnsi"/>
          </w:rPr>
          <w:instrText xml:space="preserve">" </w:instrText>
        </w:r>
        <w:r>
          <w:rPr>
            <w:rFonts w:cstheme="minorHAnsi"/>
          </w:rPr>
          <w:fldChar w:fldCharType="separate"/>
        </w:r>
        <w:r w:rsidRPr="00AB642A">
          <w:rPr>
            <w:rStyle w:val="Hyperlink"/>
            <w:rFonts w:cstheme="minorHAnsi"/>
          </w:rPr>
          <w:t>https://data.census.gov/cedsci/table?q=over%2018&amp;g=0100000US%248600000&amp;y=2019&amp;tid=ACSST5Y2019.S0101</w:t>
        </w:r>
        <w:r>
          <w:rPr>
            <w:rFonts w:cstheme="minorHAnsi"/>
          </w:rPr>
          <w:fldChar w:fldCharType="end"/>
        </w:r>
        <w:r>
          <w:rPr>
            <w:rFonts w:cstheme="minorHAnsi"/>
          </w:rPr>
          <w:t xml:space="preserve"> </w:t>
        </w:r>
      </w:ins>
    </w:p>
    <w:p w14:paraId="09098AE3" w14:textId="4E21EED8" w:rsidR="002B6F8E" w:rsidRPr="007566DE" w:rsidRDefault="002B6F8E">
      <w:pPr>
        <w:rPr>
          <w:rFonts w:asciiTheme="minorHAnsi" w:hAnsiTheme="minorHAnsi" w:cstheme="minorHAnsi"/>
          <w:b/>
          <w:bCs/>
        </w:rPr>
      </w:pPr>
    </w:p>
    <w:p w14:paraId="06D4C025" w14:textId="4B2C949B" w:rsidR="002B6F8E" w:rsidRPr="007566DE" w:rsidRDefault="002B6F8E">
      <w:pPr>
        <w:rPr>
          <w:rFonts w:asciiTheme="minorHAnsi" w:hAnsiTheme="minorHAnsi" w:cstheme="minorHAnsi"/>
          <w:b/>
          <w:bCs/>
        </w:rPr>
      </w:pPr>
      <w:r w:rsidRPr="007566DE">
        <w:rPr>
          <w:rFonts w:asciiTheme="minorHAnsi" w:hAnsiTheme="minorHAnsi" w:cstheme="minorHAnsi"/>
          <w:b/>
          <w:bCs/>
        </w:rPr>
        <w:t>Year</w:t>
      </w:r>
      <w:r w:rsidR="000F2278" w:rsidRPr="007566DE">
        <w:rPr>
          <w:rFonts w:asciiTheme="minorHAnsi" w:hAnsiTheme="minorHAnsi" w:cstheme="minorHAnsi"/>
          <w:b/>
          <w:bCs/>
        </w:rPr>
        <w:t>(s)</w:t>
      </w:r>
      <w:r w:rsidR="00082B14" w:rsidRPr="007566DE">
        <w:rPr>
          <w:rFonts w:asciiTheme="minorHAnsi" w:hAnsiTheme="minorHAnsi" w:cstheme="minorHAnsi"/>
          <w:b/>
          <w:bCs/>
        </w:rPr>
        <w:t>:</w:t>
      </w:r>
      <w:r w:rsidR="001B5F77" w:rsidRPr="007566DE">
        <w:rPr>
          <w:rFonts w:asciiTheme="minorHAnsi" w:hAnsiTheme="minorHAnsi" w:cstheme="minorHAnsi"/>
          <w:b/>
          <w:bCs/>
        </w:rPr>
        <w:t xml:space="preserve"> </w:t>
      </w:r>
      <w:r w:rsidR="00A47219">
        <w:rPr>
          <w:rFonts w:asciiTheme="minorHAnsi" w:hAnsiTheme="minorHAnsi" w:cstheme="minorHAnsi"/>
        </w:rPr>
        <w:t>2020</w:t>
      </w:r>
    </w:p>
    <w:p w14:paraId="169D6C46" w14:textId="2812697E" w:rsidR="002B6F8E" w:rsidRPr="007566DE" w:rsidRDefault="002B6F8E">
      <w:pPr>
        <w:rPr>
          <w:rFonts w:asciiTheme="minorHAnsi" w:hAnsiTheme="minorHAnsi" w:cstheme="minorHAnsi"/>
        </w:rPr>
      </w:pPr>
    </w:p>
    <w:p w14:paraId="3A134C16" w14:textId="0227B8F7" w:rsidR="00DA16C3" w:rsidRPr="007566DE" w:rsidRDefault="00330D9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Source </w:t>
      </w:r>
      <w:r w:rsidR="00C63158" w:rsidRPr="007566DE">
        <w:rPr>
          <w:rFonts w:asciiTheme="minorHAnsi" w:hAnsiTheme="minorHAnsi" w:cstheme="minorHAnsi"/>
          <w:b/>
          <w:bCs/>
        </w:rPr>
        <w:t>Geographic Level</w:t>
      </w:r>
      <w:r w:rsidR="00E775B6" w:rsidRPr="007566DE">
        <w:rPr>
          <w:rFonts w:asciiTheme="minorHAnsi" w:hAnsiTheme="minorHAnsi" w:cstheme="minorHAnsi"/>
        </w:rPr>
        <w:t xml:space="preserve">: </w:t>
      </w:r>
      <w:del w:id="135" w:author="Hannah G Leker" w:date="2021-12-06T14:54:00Z">
        <w:r w:rsidR="002A3725" w:rsidDel="001337EF">
          <w:rPr>
            <w:rFonts w:asciiTheme="minorHAnsi" w:hAnsiTheme="minorHAnsi" w:cstheme="minorHAnsi"/>
          </w:rPr>
          <w:delText xml:space="preserve">2020 </w:delText>
        </w:r>
      </w:del>
      <w:r w:rsidR="002A3725">
        <w:rPr>
          <w:rFonts w:asciiTheme="minorHAnsi" w:hAnsiTheme="minorHAnsi" w:cstheme="minorHAnsi"/>
        </w:rPr>
        <w:t xml:space="preserve">Precinct level </w:t>
      </w:r>
    </w:p>
    <w:p w14:paraId="17DDA767" w14:textId="77777777" w:rsidR="00C63158" w:rsidRPr="007566DE" w:rsidRDefault="00C63158">
      <w:pPr>
        <w:rPr>
          <w:rFonts w:asciiTheme="minorHAnsi" w:hAnsiTheme="minorHAnsi" w:cstheme="minorHAnsi"/>
          <w:b/>
          <w:bCs/>
        </w:rPr>
      </w:pPr>
    </w:p>
    <w:p w14:paraId="5DC54832" w14:textId="49D742FF" w:rsidR="003D1192" w:rsidRPr="007566DE" w:rsidDel="00FE463F" w:rsidRDefault="00330D9D">
      <w:pPr>
        <w:rPr>
          <w:del w:id="136" w:author="Hannah G Leker" w:date="2021-12-03T14:49:00Z"/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Stratification</w:t>
      </w:r>
      <w:r w:rsidR="00F8197B" w:rsidRPr="007566DE">
        <w:rPr>
          <w:rFonts w:asciiTheme="minorHAnsi" w:hAnsiTheme="minorHAnsi" w:cstheme="minorHAnsi"/>
        </w:rPr>
        <w:t>:</w:t>
      </w:r>
    </w:p>
    <w:p w14:paraId="40A78922" w14:textId="6DE0458B" w:rsidR="00302737" w:rsidRPr="00D164D5" w:rsidRDefault="00FE463F" w:rsidP="00D164D5">
      <w:pPr>
        <w:rPr>
          <w:rFonts w:cstheme="minorHAnsi"/>
        </w:rPr>
      </w:pPr>
      <w:ins w:id="137" w:author="Hannah G Leker" w:date="2021-12-03T14:50:00Z">
        <w:r>
          <w:rPr>
            <w:rFonts w:cstheme="minorHAnsi"/>
          </w:rPr>
          <w:t xml:space="preserve"> </w:t>
        </w:r>
      </w:ins>
      <w:r w:rsidR="00302737" w:rsidRPr="00D164D5">
        <w:rPr>
          <w:rFonts w:asciiTheme="minorHAnsi" w:hAnsiTheme="minorHAnsi" w:cstheme="minorHAnsi"/>
        </w:rPr>
        <w:t>No</w:t>
      </w:r>
      <w:ins w:id="138" w:author="Hannah G Leker" w:date="2021-12-03T14:50:00Z">
        <w:r w:rsidRPr="00D164D5">
          <w:rPr>
            <w:rFonts w:asciiTheme="minorHAnsi" w:hAnsiTheme="minorHAnsi" w:cstheme="minorHAnsi"/>
          </w:rPr>
          <w:t>t available</w:t>
        </w:r>
      </w:ins>
    </w:p>
    <w:p w14:paraId="76226322" w14:textId="3B492108" w:rsidR="002B6F8E" w:rsidRPr="007566DE" w:rsidRDefault="002B6F8E">
      <w:pPr>
        <w:rPr>
          <w:rFonts w:asciiTheme="minorHAnsi" w:hAnsiTheme="minorHAnsi" w:cstheme="minorHAnsi"/>
        </w:rPr>
      </w:pPr>
    </w:p>
    <w:p w14:paraId="4F7874F1" w14:textId="48EF7D99" w:rsidR="00AA30DA" w:rsidRPr="007566DE" w:rsidDel="001337EF" w:rsidRDefault="0070276E" w:rsidP="00AA30DA">
      <w:pPr>
        <w:rPr>
          <w:del w:id="139" w:author="Hannah G Leker" w:date="2021-12-06T14:54:00Z"/>
          <w:rFonts w:asciiTheme="minorHAnsi" w:hAnsiTheme="minorHAnsi" w:cstheme="minorHAnsi"/>
          <w:b/>
          <w:bCs/>
        </w:rPr>
      </w:pPr>
      <w:r w:rsidRPr="007566DE">
        <w:rPr>
          <w:rFonts w:asciiTheme="minorHAnsi" w:hAnsiTheme="minorHAnsi" w:cstheme="minorHAnsi"/>
          <w:b/>
          <w:bCs/>
        </w:rPr>
        <w:t>Selection Rationale</w:t>
      </w:r>
      <w:r w:rsidR="002649BE" w:rsidRPr="007566DE">
        <w:rPr>
          <w:rFonts w:asciiTheme="minorHAnsi" w:hAnsiTheme="minorHAnsi" w:cstheme="minorHAnsi"/>
          <w:b/>
          <w:bCs/>
        </w:rPr>
        <w:t>:</w:t>
      </w:r>
      <w:r w:rsidR="00AA30DA" w:rsidRPr="007566DE">
        <w:rPr>
          <w:rFonts w:asciiTheme="minorHAnsi" w:hAnsiTheme="minorHAnsi" w:cstheme="minorHAnsi"/>
          <w:b/>
          <w:bCs/>
        </w:rPr>
        <w:t xml:space="preserve"> </w:t>
      </w:r>
    </w:p>
    <w:p w14:paraId="213D9CB7" w14:textId="1C83BBED" w:rsidR="00DA2BB0" w:rsidRPr="007566DE" w:rsidDel="000D62B9" w:rsidRDefault="00C15F8A" w:rsidP="00D164D5">
      <w:pPr>
        <w:rPr>
          <w:del w:id="140" w:author="Hannah G Leker" w:date="2021-12-06T15:18:00Z"/>
          <w:rFonts w:asciiTheme="minorHAnsi" w:hAnsiTheme="minorHAnsi" w:cstheme="minorHAnsi"/>
        </w:rPr>
      </w:pPr>
      <w:del w:id="141" w:author="Hannah G Leker" w:date="2021-12-06T15:14:00Z">
        <w:r w:rsidDel="00E01714">
          <w:rPr>
            <w:rFonts w:asciiTheme="minorHAnsi" w:hAnsiTheme="minorHAnsi" w:cstheme="minorHAnsi"/>
          </w:rPr>
          <w:delText>Those who vote on</w:delText>
        </w:r>
      </w:del>
      <w:del w:id="142" w:author="Hannah G Leker" w:date="2021-12-06T15:16:00Z">
        <w:r w:rsidDel="00BF65E2">
          <w:rPr>
            <w:rFonts w:asciiTheme="minorHAnsi" w:hAnsiTheme="minorHAnsi" w:cstheme="minorHAnsi"/>
          </w:rPr>
          <w:delText xml:space="preserve"> average experience higher</w:delText>
        </w:r>
      </w:del>
      <w:ins w:id="143" w:author="Hannah G Leker" w:date="2021-12-06T15:16:00Z">
        <w:r w:rsidR="00BF65E2">
          <w:rPr>
            <w:rFonts w:asciiTheme="minorHAnsi" w:hAnsiTheme="minorHAnsi" w:cstheme="minorHAnsi"/>
          </w:rPr>
          <w:t xml:space="preserve">Voting has been </w:t>
        </w:r>
        <w:r w:rsidR="00CE2AC1">
          <w:rPr>
            <w:rFonts w:asciiTheme="minorHAnsi" w:hAnsiTheme="minorHAnsi" w:cstheme="minorHAnsi"/>
          </w:rPr>
          <w:t xml:space="preserve">found to be </w:t>
        </w:r>
      </w:ins>
      <w:ins w:id="144" w:author="Hannah G Leker" w:date="2021-12-06T15:20:00Z">
        <w:r w:rsidR="00E44305">
          <w:rPr>
            <w:rFonts w:asciiTheme="minorHAnsi" w:hAnsiTheme="minorHAnsi" w:cstheme="minorHAnsi"/>
          </w:rPr>
          <w:t>associated with</w:t>
        </w:r>
      </w:ins>
      <w:del w:id="145" w:author="Hannah G Leker" w:date="2021-12-06T15:17:00Z">
        <w:r w:rsidDel="00CE2AC1">
          <w:rPr>
            <w:rFonts w:asciiTheme="minorHAnsi" w:hAnsiTheme="minorHAnsi" w:cstheme="minorHAnsi"/>
          </w:rPr>
          <w:delText xml:space="preserve"> rates of</w:delText>
        </w:r>
      </w:del>
      <w:ins w:id="146" w:author="Hannah G Leker" w:date="2021-12-06T15:17:00Z">
        <w:r w:rsidR="00CE2AC1">
          <w:rPr>
            <w:rFonts w:asciiTheme="minorHAnsi" w:hAnsiTheme="minorHAnsi" w:cstheme="minorHAnsi"/>
          </w:rPr>
          <w:t xml:space="preserve"> higher</w:t>
        </w:r>
      </w:ins>
      <w:r>
        <w:rPr>
          <w:rFonts w:asciiTheme="minorHAnsi" w:hAnsiTheme="minorHAnsi" w:cstheme="minorHAnsi"/>
        </w:rPr>
        <w:t xml:space="preserve"> mental wellness</w:t>
      </w:r>
      <w:del w:id="147" w:author="Hannah G Leker" w:date="2021-12-06T15:17:00Z">
        <w:r w:rsidDel="00CE2AC1">
          <w:rPr>
            <w:rFonts w:asciiTheme="minorHAnsi" w:hAnsiTheme="minorHAnsi" w:cstheme="minorHAnsi"/>
          </w:rPr>
          <w:delText xml:space="preserve"> compared to those who do not</w:delText>
        </w:r>
      </w:del>
      <w:r>
        <w:rPr>
          <w:rFonts w:asciiTheme="minorHAnsi" w:hAnsiTheme="minorHAnsi" w:cstheme="minorHAnsi"/>
        </w:rPr>
        <w:t>.</w:t>
      </w:r>
      <w:r w:rsidR="001A484E" w:rsidRPr="007566DE">
        <w:rPr>
          <w:rFonts w:asciiTheme="minorHAnsi" w:hAnsiTheme="minorHAnsi" w:cstheme="minorHAnsi"/>
        </w:rPr>
        <w:t xml:space="preserve"> </w:t>
      </w:r>
      <w:r w:rsidR="008C3606" w:rsidRPr="007566DE">
        <w:rPr>
          <w:rFonts w:asciiTheme="minorHAnsi" w:hAnsiTheme="minorHAnsi" w:cstheme="minorHAnsi"/>
        </w:rPr>
        <w:t>Res</w:t>
      </w:r>
      <w:r w:rsidR="00F00D2C" w:rsidRPr="007566DE">
        <w:rPr>
          <w:rFonts w:asciiTheme="minorHAnsi" w:hAnsiTheme="minorHAnsi" w:cstheme="minorHAnsi"/>
        </w:rPr>
        <w:t>ea</w:t>
      </w:r>
      <w:r w:rsidR="008C3606" w:rsidRPr="007566DE">
        <w:rPr>
          <w:rFonts w:asciiTheme="minorHAnsi" w:hAnsiTheme="minorHAnsi" w:cstheme="minorHAnsi"/>
        </w:rPr>
        <w:t xml:space="preserve">rch shows that poor </w:t>
      </w:r>
      <w:r w:rsidR="008C3606" w:rsidRPr="007566DE">
        <w:rPr>
          <w:rFonts w:asciiTheme="minorHAnsi" w:hAnsiTheme="minorHAnsi" w:cstheme="minorHAnsi"/>
        </w:rPr>
        <w:lastRenderedPageBreak/>
        <w:t>mental health lead</w:t>
      </w:r>
      <w:r w:rsidR="007566DE">
        <w:rPr>
          <w:rFonts w:asciiTheme="minorHAnsi" w:hAnsiTheme="minorHAnsi" w:cstheme="minorHAnsi"/>
        </w:rPr>
        <w:t>s</w:t>
      </w:r>
      <w:r w:rsidR="008C3606" w:rsidRPr="007566DE">
        <w:rPr>
          <w:rFonts w:asciiTheme="minorHAnsi" w:hAnsiTheme="minorHAnsi" w:cstheme="minorHAnsi"/>
        </w:rPr>
        <w:t xml:space="preserve"> to low voter turnout</w:t>
      </w:r>
      <w:r w:rsidR="00D37D61" w:rsidRPr="007566DE">
        <w:rPr>
          <w:rFonts w:asciiTheme="minorHAnsi" w:hAnsiTheme="minorHAnsi" w:cstheme="minorHAnsi"/>
        </w:rPr>
        <w:t xml:space="preserve">, </w:t>
      </w:r>
      <w:r w:rsidR="00F00D2C" w:rsidRPr="007566DE">
        <w:rPr>
          <w:rFonts w:asciiTheme="minorHAnsi" w:hAnsiTheme="minorHAnsi" w:cstheme="minorHAnsi"/>
        </w:rPr>
        <w:t xml:space="preserve">especially </w:t>
      </w:r>
      <w:r w:rsidR="00A12ED7" w:rsidRPr="007566DE">
        <w:rPr>
          <w:rFonts w:asciiTheme="minorHAnsi" w:hAnsiTheme="minorHAnsi" w:cstheme="minorHAnsi"/>
        </w:rPr>
        <w:t>when potential</w:t>
      </w:r>
      <w:r w:rsidR="00F00D2C" w:rsidRPr="007566DE">
        <w:rPr>
          <w:rFonts w:asciiTheme="minorHAnsi" w:hAnsiTheme="minorHAnsi" w:cstheme="minorHAnsi"/>
        </w:rPr>
        <w:t xml:space="preserve"> </w:t>
      </w:r>
      <w:r w:rsidR="00A12ED7" w:rsidRPr="007566DE">
        <w:rPr>
          <w:rFonts w:asciiTheme="minorHAnsi" w:hAnsiTheme="minorHAnsi" w:cstheme="minorHAnsi"/>
        </w:rPr>
        <w:t xml:space="preserve">voters experience social isolation or stigma related to their </w:t>
      </w:r>
      <w:r w:rsidR="00BF7489" w:rsidRPr="007566DE">
        <w:rPr>
          <w:rFonts w:asciiTheme="minorHAnsi" w:hAnsiTheme="minorHAnsi" w:cstheme="minorHAnsi"/>
        </w:rPr>
        <w:t>mental health.</w:t>
      </w:r>
      <w:r w:rsidR="00C06D40" w:rsidRPr="007566DE">
        <w:rPr>
          <w:rFonts w:asciiTheme="minorHAnsi" w:hAnsiTheme="minorHAnsi" w:cstheme="minorHAnsi"/>
        </w:rPr>
        <w:t xml:space="preserve"> Substance use</w:t>
      </w:r>
      <w:r w:rsidR="00B94157" w:rsidRPr="007566DE">
        <w:rPr>
          <w:rFonts w:asciiTheme="minorHAnsi" w:hAnsiTheme="minorHAnsi" w:cstheme="minorHAnsi"/>
        </w:rPr>
        <w:t xml:space="preserve"> - including smoking, drinking, and drug use -</w:t>
      </w:r>
      <w:r w:rsidR="00C06D40" w:rsidRPr="007566DE">
        <w:rPr>
          <w:rFonts w:asciiTheme="minorHAnsi" w:hAnsiTheme="minorHAnsi" w:cstheme="minorHAnsi"/>
        </w:rPr>
        <w:t xml:space="preserve"> is</w:t>
      </w:r>
      <w:r w:rsidR="00B94157" w:rsidRPr="007566DE">
        <w:rPr>
          <w:rFonts w:asciiTheme="minorHAnsi" w:hAnsiTheme="minorHAnsi" w:cstheme="minorHAnsi"/>
        </w:rPr>
        <w:t xml:space="preserve"> </w:t>
      </w:r>
      <w:r w:rsidR="007759D1" w:rsidRPr="007566DE">
        <w:rPr>
          <w:rFonts w:asciiTheme="minorHAnsi" w:hAnsiTheme="minorHAnsi" w:cstheme="minorHAnsi"/>
        </w:rPr>
        <w:t xml:space="preserve">also </w:t>
      </w:r>
      <w:r w:rsidR="00C06D40" w:rsidRPr="007566DE">
        <w:rPr>
          <w:rFonts w:asciiTheme="minorHAnsi" w:hAnsiTheme="minorHAnsi" w:cstheme="minorHAnsi"/>
        </w:rPr>
        <w:t xml:space="preserve">associated with </w:t>
      </w:r>
      <w:r w:rsidR="008F7724" w:rsidRPr="007566DE">
        <w:rPr>
          <w:rFonts w:asciiTheme="minorHAnsi" w:hAnsiTheme="minorHAnsi" w:cstheme="minorHAnsi"/>
        </w:rPr>
        <w:t>lower voter turnout</w:t>
      </w:r>
      <w:r w:rsidR="00B94157" w:rsidRPr="007566DE">
        <w:rPr>
          <w:rFonts w:asciiTheme="minorHAnsi" w:hAnsiTheme="minorHAnsi" w:cstheme="minorHAnsi"/>
        </w:rPr>
        <w:t>.</w:t>
      </w:r>
      <w:r w:rsidR="00811253" w:rsidRPr="007566DE">
        <w:rPr>
          <w:rStyle w:val="FootnoteReference"/>
          <w:rFonts w:asciiTheme="minorHAnsi" w:hAnsiTheme="minorHAnsi" w:cstheme="minorHAnsi"/>
        </w:rPr>
        <w:footnoteReference w:id="2"/>
      </w:r>
      <w:r w:rsidR="00B94157" w:rsidRPr="007566DE">
        <w:rPr>
          <w:rFonts w:asciiTheme="minorHAnsi" w:hAnsiTheme="minorHAnsi" w:cstheme="minorHAnsi"/>
        </w:rPr>
        <w:t xml:space="preserve"> </w:t>
      </w:r>
      <w:r w:rsidR="00195C93">
        <w:rPr>
          <w:rFonts w:asciiTheme="minorHAnsi" w:hAnsiTheme="minorHAnsi" w:cstheme="minorHAnsi"/>
        </w:rPr>
        <w:t xml:space="preserve"> </w:t>
      </w:r>
      <w:del w:id="148" w:author="Hannah G Leker" w:date="2021-12-06T15:17:00Z">
        <w:r w:rsidR="00231D8A" w:rsidRPr="007566DE" w:rsidDel="001B0753">
          <w:rPr>
            <w:rFonts w:asciiTheme="minorHAnsi" w:hAnsiTheme="minorHAnsi" w:cstheme="minorHAnsi"/>
          </w:rPr>
          <w:delText>By measuring v</w:delText>
        </w:r>
      </w:del>
      <w:ins w:id="149" w:author="Hannah G Leker" w:date="2021-12-06T15:17:00Z">
        <w:r w:rsidR="001B0753">
          <w:rPr>
            <w:rFonts w:asciiTheme="minorHAnsi" w:hAnsiTheme="minorHAnsi" w:cstheme="minorHAnsi"/>
          </w:rPr>
          <w:t>V</w:t>
        </w:r>
      </w:ins>
      <w:r w:rsidR="00231D8A" w:rsidRPr="007566DE">
        <w:rPr>
          <w:rFonts w:asciiTheme="minorHAnsi" w:hAnsiTheme="minorHAnsi" w:cstheme="minorHAnsi"/>
        </w:rPr>
        <w:t>oter participation levels in a community</w:t>
      </w:r>
      <w:ins w:id="150" w:author="Hannah G Leker" w:date="2021-12-06T15:17:00Z">
        <w:r w:rsidR="001B0753">
          <w:rPr>
            <w:rFonts w:asciiTheme="minorHAnsi" w:hAnsiTheme="minorHAnsi" w:cstheme="minorHAnsi"/>
          </w:rPr>
          <w:t xml:space="preserve"> </w:t>
        </w:r>
      </w:ins>
      <w:ins w:id="151" w:author="Hannah G Leker" w:date="2021-12-06T15:18:00Z">
        <w:r w:rsidR="000D62B9">
          <w:rPr>
            <w:rFonts w:asciiTheme="minorHAnsi" w:hAnsiTheme="minorHAnsi" w:cstheme="minorHAnsi"/>
          </w:rPr>
          <w:t>are one measure of civic engagement.</w:t>
        </w:r>
      </w:ins>
      <w:del w:id="152" w:author="Hannah G Leker" w:date="2021-12-06T15:17:00Z">
        <w:r w:rsidR="00231D8A" w:rsidRPr="007566DE" w:rsidDel="001B0753">
          <w:rPr>
            <w:rFonts w:asciiTheme="minorHAnsi" w:hAnsiTheme="minorHAnsi" w:cstheme="minorHAnsi"/>
          </w:rPr>
          <w:delText xml:space="preserve">, it is possible to </w:delText>
        </w:r>
        <w:r w:rsidR="00E43E60" w:rsidRPr="007566DE" w:rsidDel="001B0753">
          <w:rPr>
            <w:rFonts w:asciiTheme="minorHAnsi" w:hAnsiTheme="minorHAnsi" w:cstheme="minorHAnsi"/>
          </w:rPr>
          <w:delText xml:space="preserve">gain insight into the general mental wellness of community members. </w:delText>
        </w:r>
      </w:del>
    </w:p>
    <w:p w14:paraId="2B43A742" w14:textId="18E57D4A" w:rsidR="002552A6" w:rsidRDefault="002552A6">
      <w:pPr>
        <w:rPr>
          <w:ins w:id="153" w:author="Hannah G Leker" w:date="2021-12-06T15:18:00Z"/>
          <w:rFonts w:asciiTheme="minorHAnsi" w:hAnsiTheme="minorHAnsi" w:cstheme="minorHAnsi"/>
        </w:rPr>
      </w:pPr>
    </w:p>
    <w:p w14:paraId="37044797" w14:textId="77777777" w:rsidR="000D62B9" w:rsidRPr="007566DE" w:rsidRDefault="000D62B9">
      <w:pPr>
        <w:rPr>
          <w:rFonts w:asciiTheme="minorHAnsi" w:hAnsiTheme="minorHAnsi" w:cstheme="minorHAnsi"/>
        </w:rPr>
      </w:pPr>
    </w:p>
    <w:p w14:paraId="10D8FD63" w14:textId="7AAACF67" w:rsidR="00181F4B" w:rsidRPr="007566DE" w:rsidRDefault="00181F4B">
      <w:pPr>
        <w:rPr>
          <w:rFonts w:asciiTheme="minorHAnsi" w:hAnsiTheme="minorHAnsi" w:cstheme="minorHAnsi"/>
        </w:rPr>
      </w:pPr>
      <w:r w:rsidRPr="007566DE">
        <w:rPr>
          <w:rFonts w:asciiTheme="minorHAnsi" w:hAnsiTheme="minorHAnsi" w:cstheme="minorHAnsi"/>
          <w:b/>
          <w:bCs/>
        </w:rPr>
        <w:t>Strengths and Limitations</w:t>
      </w:r>
      <w:r w:rsidRPr="007566DE">
        <w:rPr>
          <w:rFonts w:asciiTheme="minorHAnsi" w:hAnsiTheme="minorHAnsi" w:cstheme="minorHAnsi"/>
        </w:rPr>
        <w:t xml:space="preserve"> </w:t>
      </w:r>
    </w:p>
    <w:p w14:paraId="0FBF05E4" w14:textId="77777777" w:rsidR="00D85C3D" w:rsidRPr="007566DE" w:rsidRDefault="00D85C3D" w:rsidP="00B21683">
      <w:pPr>
        <w:pStyle w:val="ListParagraph"/>
        <w:numPr>
          <w:ilvl w:val="0"/>
          <w:numId w:val="14"/>
        </w:numPr>
        <w:rPr>
          <w:rFonts w:cstheme="minorHAnsi"/>
          <w:bCs/>
        </w:rPr>
      </w:pPr>
      <w:r w:rsidRPr="007566DE">
        <w:rPr>
          <w:rFonts w:cstheme="minorHAnsi"/>
          <w:b/>
        </w:rPr>
        <w:t>Strengths</w:t>
      </w:r>
      <w:r w:rsidRPr="007566DE">
        <w:rPr>
          <w:rFonts w:cstheme="minorHAnsi"/>
          <w:bCs/>
        </w:rPr>
        <w:t xml:space="preserve">: </w:t>
      </w:r>
    </w:p>
    <w:p w14:paraId="46FEFB83" w14:textId="7787E529" w:rsidR="007C7E6E" w:rsidRDefault="006B19EB" w:rsidP="00D9102D">
      <w:pPr>
        <w:pStyle w:val="ListParagraph"/>
        <w:numPr>
          <w:ilvl w:val="1"/>
          <w:numId w:val="14"/>
        </w:numPr>
        <w:rPr>
          <w:rFonts w:cstheme="minorHAnsi"/>
          <w:bCs/>
        </w:rPr>
      </w:pPr>
      <w:r w:rsidRPr="007566DE">
        <w:rPr>
          <w:rFonts w:cstheme="minorHAnsi"/>
          <w:bCs/>
        </w:rPr>
        <w:t>[</w:t>
      </w:r>
      <w:r w:rsidR="0022042C" w:rsidRPr="007566DE">
        <w:rPr>
          <w:rFonts w:cstheme="minorHAnsi"/>
          <w:bCs/>
          <w:i/>
          <w:iCs/>
        </w:rPr>
        <w:t>Importance</w:t>
      </w:r>
      <w:r w:rsidRPr="007566DE">
        <w:rPr>
          <w:rFonts w:cstheme="minorHAnsi"/>
          <w:bCs/>
        </w:rPr>
        <w:t>]</w:t>
      </w:r>
      <w:r w:rsidR="00621422" w:rsidRPr="007566DE">
        <w:rPr>
          <w:rFonts w:cstheme="minorHAnsi"/>
          <w:bCs/>
        </w:rPr>
        <w:t xml:space="preserve"> </w:t>
      </w:r>
      <w:r w:rsidR="001C1AA0" w:rsidRPr="007566DE">
        <w:rPr>
          <w:rFonts w:cstheme="minorHAnsi"/>
          <w:bCs/>
        </w:rPr>
        <w:t>Participation in voting reflects a</w:t>
      </w:r>
      <w:r w:rsidR="00FD5C27" w:rsidRPr="007566DE">
        <w:rPr>
          <w:rFonts w:cstheme="minorHAnsi"/>
          <w:bCs/>
        </w:rPr>
        <w:t xml:space="preserve"> community’s</w:t>
      </w:r>
      <w:r w:rsidR="001C1AA0" w:rsidRPr="007566DE">
        <w:rPr>
          <w:rFonts w:cstheme="minorHAnsi"/>
          <w:bCs/>
        </w:rPr>
        <w:t xml:space="preserve"> sense of </w:t>
      </w:r>
      <w:r w:rsidR="009B6C36" w:rsidRPr="007566DE">
        <w:rPr>
          <w:rFonts w:cstheme="minorHAnsi"/>
          <w:bCs/>
        </w:rPr>
        <w:t>agency</w:t>
      </w:r>
      <w:r w:rsidR="00695331" w:rsidRPr="007566DE">
        <w:rPr>
          <w:rFonts w:cstheme="minorHAnsi"/>
          <w:bCs/>
        </w:rPr>
        <w:t xml:space="preserve">, empowerment, and collective belief that they can </w:t>
      </w:r>
      <w:r w:rsidR="00EB5780">
        <w:rPr>
          <w:rFonts w:cstheme="minorHAnsi"/>
          <w:bCs/>
        </w:rPr>
        <w:t xml:space="preserve">make an </w:t>
      </w:r>
      <w:r w:rsidR="00695331" w:rsidRPr="007566DE">
        <w:rPr>
          <w:rFonts w:cstheme="minorHAnsi"/>
          <w:bCs/>
        </w:rPr>
        <w:t>impact</w:t>
      </w:r>
      <w:r w:rsidR="00EB5780">
        <w:rPr>
          <w:rFonts w:cstheme="minorHAnsi"/>
          <w:bCs/>
        </w:rPr>
        <w:t xml:space="preserve">. </w:t>
      </w:r>
      <w:del w:id="154" w:author="Hannah G Leker" w:date="2021-12-06T15:30:00Z">
        <w:r w:rsidR="00F94BAF" w:rsidRPr="007566DE" w:rsidDel="004C61F3">
          <w:rPr>
            <w:rFonts w:cstheme="minorHAnsi"/>
            <w:bCs/>
          </w:rPr>
          <w:delText>D</w:delText>
        </w:r>
        <w:r w:rsidR="00335E70" w:rsidRPr="007566DE" w:rsidDel="004C61F3">
          <w:rPr>
            <w:rFonts w:cstheme="minorHAnsi"/>
            <w:bCs/>
          </w:rPr>
          <w:delText xml:space="preserve">isenfranchised </w:delText>
        </w:r>
        <w:r w:rsidR="00532BE0" w:rsidRPr="007566DE" w:rsidDel="004C61F3">
          <w:rPr>
            <w:rFonts w:cstheme="minorHAnsi"/>
            <w:bCs/>
          </w:rPr>
          <w:delText xml:space="preserve">and socioeconomically disadvantaged </w:delText>
        </w:r>
        <w:r w:rsidR="00335E70" w:rsidRPr="007566DE" w:rsidDel="004C61F3">
          <w:rPr>
            <w:rFonts w:cstheme="minorHAnsi"/>
            <w:bCs/>
          </w:rPr>
          <w:delText>communities</w:delText>
        </w:r>
        <w:r w:rsidR="00F94BAF" w:rsidRPr="007566DE" w:rsidDel="004C61F3">
          <w:rPr>
            <w:rFonts w:cstheme="minorHAnsi"/>
            <w:bCs/>
          </w:rPr>
          <w:delText xml:space="preserve"> </w:delText>
        </w:r>
        <w:r w:rsidR="00335E70" w:rsidRPr="007566DE" w:rsidDel="004C61F3">
          <w:rPr>
            <w:rFonts w:cstheme="minorHAnsi"/>
            <w:bCs/>
          </w:rPr>
          <w:delText>are less likely to vote and more likely to experience poor mental health outcomes.</w:delText>
        </w:r>
        <w:r w:rsidR="00CF4701" w:rsidRPr="007566DE" w:rsidDel="004C61F3">
          <w:rPr>
            <w:rStyle w:val="FootnoteReference"/>
            <w:rFonts w:cstheme="minorHAnsi"/>
            <w:bCs/>
          </w:rPr>
          <w:footnoteReference w:id="3"/>
        </w:r>
        <w:r w:rsidR="00F94BAF" w:rsidRPr="007566DE" w:rsidDel="004C61F3">
          <w:rPr>
            <w:rFonts w:cstheme="minorHAnsi"/>
            <w:bCs/>
          </w:rPr>
          <w:delText xml:space="preserve"> This creates a</w:delText>
        </w:r>
      </w:del>
      <w:ins w:id="168" w:author="Hannah G Leker" w:date="2021-12-06T15:30:00Z">
        <w:r w:rsidR="004C61F3">
          <w:rPr>
            <w:rFonts w:cstheme="minorHAnsi"/>
            <w:bCs/>
          </w:rPr>
          <w:t>A</w:t>
        </w:r>
      </w:ins>
      <w:r w:rsidR="00B41E72" w:rsidRPr="007566DE">
        <w:rPr>
          <w:rFonts w:cstheme="minorHAnsi"/>
          <w:bCs/>
        </w:rPr>
        <w:t xml:space="preserve"> cycle between political disempowerment and poor </w:t>
      </w:r>
      <w:r w:rsidR="003F20CC" w:rsidRPr="007566DE">
        <w:rPr>
          <w:rFonts w:cstheme="minorHAnsi"/>
          <w:bCs/>
        </w:rPr>
        <w:t xml:space="preserve">health </w:t>
      </w:r>
      <w:ins w:id="169" w:author="Hannah G Leker" w:date="2021-12-06T15:31:00Z">
        <w:r w:rsidR="003A4B0F">
          <w:rPr>
            <w:rFonts w:cstheme="minorHAnsi"/>
            <w:bCs/>
          </w:rPr>
          <w:t>may develop based on the potential bidirectional relationship between voting and health</w:t>
        </w:r>
      </w:ins>
      <w:del w:id="170" w:author="Hannah G Leker" w:date="2021-12-06T15:31:00Z">
        <w:r w:rsidR="00532BE0" w:rsidRPr="007566DE" w:rsidDel="003A4B0F">
          <w:rPr>
            <w:rFonts w:cstheme="minorHAnsi"/>
            <w:bCs/>
          </w:rPr>
          <w:delText>that</w:delText>
        </w:r>
        <w:r w:rsidR="003F20CC" w:rsidRPr="007566DE" w:rsidDel="003A4B0F">
          <w:rPr>
            <w:rFonts w:cstheme="minorHAnsi"/>
            <w:bCs/>
          </w:rPr>
          <w:delText xml:space="preserve"> ultimately </w:delText>
        </w:r>
        <w:r w:rsidR="000C35F3" w:rsidRPr="007566DE" w:rsidDel="003A4B0F">
          <w:rPr>
            <w:rFonts w:cstheme="minorHAnsi"/>
            <w:bCs/>
          </w:rPr>
          <w:delText>perpetuat</w:delText>
        </w:r>
        <w:r w:rsidR="00532BE0" w:rsidRPr="007566DE" w:rsidDel="003A4B0F">
          <w:rPr>
            <w:rFonts w:cstheme="minorHAnsi"/>
            <w:bCs/>
          </w:rPr>
          <w:delText xml:space="preserve">es </w:delText>
        </w:r>
        <w:r w:rsidR="00595451" w:rsidRPr="007566DE" w:rsidDel="003A4B0F">
          <w:rPr>
            <w:rFonts w:cstheme="minorHAnsi"/>
            <w:bCs/>
          </w:rPr>
          <w:delText>poor mental health</w:delText>
        </w:r>
      </w:del>
      <w:r w:rsidR="00595451" w:rsidRPr="007566DE">
        <w:rPr>
          <w:rFonts w:cstheme="minorHAnsi"/>
          <w:bCs/>
        </w:rPr>
        <w:t>.</w:t>
      </w:r>
      <w:r w:rsidR="00532BE0" w:rsidRPr="007566DE">
        <w:rPr>
          <w:rStyle w:val="FootnoteReference"/>
          <w:rFonts w:cstheme="minorHAnsi"/>
          <w:bCs/>
        </w:rPr>
        <w:footnoteReference w:id="4"/>
      </w:r>
      <w:r w:rsidR="00532BE0" w:rsidRPr="007566DE">
        <w:rPr>
          <w:rFonts w:cstheme="minorHAnsi"/>
          <w:bCs/>
        </w:rPr>
        <w:t xml:space="preserve"> </w:t>
      </w:r>
      <w:r w:rsidR="005A4DBF" w:rsidRPr="007566DE">
        <w:rPr>
          <w:rFonts w:cstheme="minorHAnsi"/>
          <w:bCs/>
        </w:rPr>
        <w:t xml:space="preserve">Depression in particular </w:t>
      </w:r>
      <w:r w:rsidR="00C77504" w:rsidRPr="007566DE">
        <w:rPr>
          <w:rFonts w:cstheme="minorHAnsi"/>
          <w:bCs/>
        </w:rPr>
        <w:t xml:space="preserve">seems to cause low voter </w:t>
      </w:r>
      <w:del w:id="174" w:author="Hannah G Leker" w:date="2021-12-06T15:33:00Z">
        <w:r w:rsidR="00C77504" w:rsidRPr="007566DE" w:rsidDel="0065749B">
          <w:rPr>
            <w:rFonts w:cstheme="minorHAnsi"/>
            <w:bCs/>
          </w:rPr>
          <w:delText>turnout, and</w:delText>
        </w:r>
      </w:del>
      <w:ins w:id="175" w:author="Hannah G Leker" w:date="2021-12-06T15:33:00Z">
        <w:r w:rsidR="0065749B" w:rsidRPr="007566DE">
          <w:rPr>
            <w:rFonts w:cstheme="minorHAnsi"/>
            <w:bCs/>
          </w:rPr>
          <w:t>turnout and</w:t>
        </w:r>
      </w:ins>
      <w:r w:rsidR="00C77504" w:rsidRPr="007566DE">
        <w:rPr>
          <w:rFonts w:cstheme="minorHAnsi"/>
          <w:bCs/>
        </w:rPr>
        <w:t xml:space="preserve"> </w:t>
      </w:r>
      <w:r w:rsidR="00A765D7" w:rsidRPr="007566DE">
        <w:rPr>
          <w:rFonts w:cstheme="minorHAnsi"/>
          <w:bCs/>
        </w:rPr>
        <w:t xml:space="preserve">experiencing </w:t>
      </w:r>
      <w:r w:rsidR="00C77504" w:rsidRPr="007566DE">
        <w:rPr>
          <w:rFonts w:cstheme="minorHAnsi"/>
          <w:bCs/>
        </w:rPr>
        <w:t xml:space="preserve">depression </w:t>
      </w:r>
      <w:r w:rsidR="00A765D7" w:rsidRPr="007566DE">
        <w:rPr>
          <w:rFonts w:cstheme="minorHAnsi"/>
          <w:bCs/>
        </w:rPr>
        <w:t>as a child may predict low voter participation later in life</w:t>
      </w:r>
      <w:ins w:id="176" w:author="Hannah G Leker" w:date="2021-12-06T15:34:00Z">
        <w:r w:rsidR="005C0A66">
          <w:rPr>
            <w:rFonts w:cstheme="minorHAnsi"/>
            <w:bCs/>
          </w:rPr>
          <w:t xml:space="preserve"> while early civic engagement</w:t>
        </w:r>
        <w:r w:rsidR="00F353EA">
          <w:rPr>
            <w:rFonts w:cstheme="minorHAnsi"/>
            <w:bCs/>
          </w:rPr>
          <w:t xml:space="preserve"> is associated with lower risk of depression</w:t>
        </w:r>
      </w:ins>
      <w:r w:rsidR="00A765D7" w:rsidRPr="007566DE">
        <w:rPr>
          <w:rFonts w:cstheme="minorHAnsi"/>
          <w:bCs/>
        </w:rPr>
        <w:t>.</w:t>
      </w:r>
      <w:r w:rsidR="00A765D7" w:rsidRPr="007566DE">
        <w:rPr>
          <w:rStyle w:val="FootnoteReference"/>
          <w:rFonts w:cstheme="minorHAnsi"/>
          <w:bCs/>
        </w:rPr>
        <w:footnoteReference w:id="5"/>
      </w:r>
      <w:r w:rsidR="00C77504" w:rsidRPr="007566DE">
        <w:rPr>
          <w:rFonts w:cstheme="minorHAnsi"/>
          <w:bCs/>
        </w:rPr>
        <w:t xml:space="preserve"> </w:t>
      </w:r>
    </w:p>
    <w:p w14:paraId="468065E4" w14:textId="46568215" w:rsidR="007C7E6E" w:rsidRDefault="007C7E6E" w:rsidP="00D9102D">
      <w:pPr>
        <w:pStyle w:val="ListParagraph"/>
        <w:numPr>
          <w:ilvl w:val="1"/>
          <w:numId w:val="14"/>
        </w:numPr>
        <w:rPr>
          <w:rFonts w:cstheme="minorHAnsi"/>
          <w:bCs/>
        </w:rPr>
      </w:pPr>
      <w:r w:rsidRPr="007566DE">
        <w:rPr>
          <w:rFonts w:cstheme="minorHAnsi"/>
          <w:bCs/>
        </w:rPr>
        <w:t>[</w:t>
      </w:r>
      <w:r w:rsidRPr="007566DE">
        <w:rPr>
          <w:rFonts w:cstheme="minorHAnsi"/>
          <w:bCs/>
          <w:i/>
          <w:iCs/>
        </w:rPr>
        <w:t>Equity</w:t>
      </w:r>
      <w:r w:rsidRPr="007566DE">
        <w:rPr>
          <w:rFonts w:cstheme="minorHAnsi"/>
          <w:bCs/>
        </w:rPr>
        <w:t xml:space="preserve">] </w:t>
      </w:r>
      <w:r w:rsidR="001654A3" w:rsidRPr="007566DE">
        <w:rPr>
          <w:rFonts w:cstheme="minorHAnsi"/>
          <w:bCs/>
        </w:rPr>
        <w:t xml:space="preserve">Black </w:t>
      </w:r>
      <w:del w:id="186" w:author="Hannah G Leker" w:date="2021-12-06T15:45:00Z">
        <w:r w:rsidR="001654A3" w:rsidRPr="007566DE" w:rsidDel="00D164D5">
          <w:rPr>
            <w:rFonts w:cstheme="minorHAnsi"/>
            <w:bCs/>
          </w:rPr>
          <w:delText xml:space="preserve">Americans </w:delText>
        </w:r>
      </w:del>
      <w:ins w:id="187" w:author="Hannah G Leker" w:date="2021-12-06T15:45:00Z">
        <w:r w:rsidR="00D164D5">
          <w:rPr>
            <w:rFonts w:cstheme="minorHAnsi"/>
            <w:bCs/>
          </w:rPr>
          <w:t>populations</w:t>
        </w:r>
        <w:r w:rsidR="00D164D5" w:rsidRPr="007566DE">
          <w:rPr>
            <w:rFonts w:cstheme="minorHAnsi"/>
            <w:bCs/>
          </w:rPr>
          <w:t xml:space="preserve"> </w:t>
        </w:r>
      </w:ins>
      <w:r w:rsidR="001654A3" w:rsidRPr="007566DE">
        <w:rPr>
          <w:rFonts w:cstheme="minorHAnsi"/>
          <w:bCs/>
        </w:rPr>
        <w:t xml:space="preserve">have </w:t>
      </w:r>
      <w:del w:id="188" w:author="Hannah G Leker" w:date="2021-12-06T15:48:00Z">
        <w:r w:rsidR="001654A3" w:rsidRPr="007566DE" w:rsidDel="004C3714">
          <w:rPr>
            <w:rFonts w:cstheme="minorHAnsi"/>
            <w:bCs/>
          </w:rPr>
          <w:delText>long been</w:delText>
        </w:r>
      </w:del>
      <w:del w:id="189" w:author="Hannah G Leker" w:date="2021-12-06T15:45:00Z">
        <w:r w:rsidR="001654A3" w:rsidRPr="007566DE" w:rsidDel="00D164D5">
          <w:rPr>
            <w:rFonts w:cstheme="minorHAnsi"/>
            <w:bCs/>
          </w:rPr>
          <w:delText xml:space="preserve"> a</w:delText>
        </w:r>
      </w:del>
      <w:del w:id="190" w:author="Hannah G Leker" w:date="2021-12-06T15:48:00Z">
        <w:r w:rsidR="001654A3" w:rsidRPr="007566DE" w:rsidDel="004C3714">
          <w:rPr>
            <w:rFonts w:cstheme="minorHAnsi"/>
            <w:bCs/>
          </w:rPr>
          <w:delText xml:space="preserve"> target of</w:delText>
        </w:r>
      </w:del>
      <w:ins w:id="191" w:author="Hannah G Leker" w:date="2021-12-06T15:48:00Z">
        <w:r w:rsidR="004C3714">
          <w:rPr>
            <w:rFonts w:cstheme="minorHAnsi"/>
            <w:bCs/>
          </w:rPr>
          <w:t>faced</w:t>
        </w:r>
      </w:ins>
      <w:r w:rsidR="001654A3" w:rsidRPr="007566DE">
        <w:rPr>
          <w:rFonts w:cstheme="minorHAnsi"/>
          <w:bCs/>
        </w:rPr>
        <w:t xml:space="preserve"> voter suppression efforts</w:t>
      </w:r>
      <w:ins w:id="192" w:author="Hannah G Leker" w:date="2021-12-06T15:49:00Z">
        <w:r w:rsidR="006A695E">
          <w:rPr>
            <w:rFonts w:cstheme="minorHAnsi"/>
            <w:bCs/>
          </w:rPr>
          <w:t xml:space="preserve"> throughout history</w:t>
        </w:r>
      </w:ins>
      <w:r w:rsidR="001654A3" w:rsidRPr="007566DE">
        <w:rPr>
          <w:rFonts w:cstheme="minorHAnsi"/>
          <w:bCs/>
        </w:rPr>
        <w:t>,</w:t>
      </w:r>
      <w:r w:rsidR="001654A3" w:rsidRPr="007566DE">
        <w:rPr>
          <w:rStyle w:val="FootnoteReference"/>
          <w:rFonts w:cstheme="minorHAnsi"/>
          <w:bCs/>
        </w:rPr>
        <w:footnoteReference w:id="6"/>
      </w:r>
      <w:r w:rsidR="001654A3" w:rsidRPr="007566DE">
        <w:rPr>
          <w:rFonts w:cstheme="minorHAnsi"/>
          <w:bCs/>
        </w:rPr>
        <w:t xml:space="preserve"> and </w:t>
      </w:r>
      <w:del w:id="202" w:author="Hannah G Leker" w:date="2021-12-06T15:42:00Z">
        <w:r w:rsidR="001654A3" w:rsidRPr="007566DE" w:rsidDel="0094780F">
          <w:rPr>
            <w:rFonts w:cstheme="minorHAnsi"/>
            <w:bCs/>
          </w:rPr>
          <w:delText>l</w:delText>
        </w:r>
        <w:r w:rsidRPr="007566DE" w:rsidDel="0094780F">
          <w:rPr>
            <w:rFonts w:cstheme="minorHAnsi"/>
            <w:bCs/>
          </w:rPr>
          <w:delText xml:space="preserve">ow </w:delText>
        </w:r>
      </w:del>
      <w:ins w:id="203" w:author="Hannah G Leker" w:date="2021-12-06T15:42:00Z">
        <w:r w:rsidR="0094780F">
          <w:rPr>
            <w:rFonts w:cstheme="minorHAnsi"/>
            <w:bCs/>
          </w:rPr>
          <w:t>less voting access</w:t>
        </w:r>
        <w:r w:rsidR="0094780F" w:rsidRPr="007566DE">
          <w:rPr>
            <w:rFonts w:cstheme="minorHAnsi"/>
            <w:bCs/>
          </w:rPr>
          <w:t xml:space="preserve"> </w:t>
        </w:r>
      </w:ins>
      <w:del w:id="204" w:author="Hannah G Leker" w:date="2021-12-06T15:43:00Z">
        <w:r w:rsidRPr="007566DE" w:rsidDel="0094780F">
          <w:rPr>
            <w:rFonts w:cstheme="minorHAnsi"/>
            <w:bCs/>
          </w:rPr>
          <w:delText xml:space="preserve">voter </w:delText>
        </w:r>
        <w:r w:rsidRPr="007566DE" w:rsidDel="0094780F">
          <w:rPr>
            <w:rFonts w:cstheme="minorHAnsi"/>
            <w:bCs/>
          </w:rPr>
          <w:lastRenderedPageBreak/>
          <w:delText xml:space="preserve">participation </w:delText>
        </w:r>
        <w:r w:rsidR="001654A3" w:rsidRPr="007566DE" w:rsidDel="0094780F">
          <w:rPr>
            <w:rFonts w:cstheme="minorHAnsi"/>
            <w:bCs/>
          </w:rPr>
          <w:delText>perpetuates</w:delText>
        </w:r>
      </w:del>
      <w:ins w:id="205" w:author="Hannah G Leker" w:date="2021-12-06T15:43:00Z">
        <w:r w:rsidR="0094780F">
          <w:rPr>
            <w:rFonts w:cstheme="minorHAnsi"/>
            <w:bCs/>
          </w:rPr>
          <w:t>drives</w:t>
        </w:r>
      </w:ins>
      <w:r w:rsidR="00B867B7" w:rsidRPr="007566DE">
        <w:rPr>
          <w:rFonts w:cstheme="minorHAnsi"/>
          <w:bCs/>
        </w:rPr>
        <w:t xml:space="preserve"> health </w:t>
      </w:r>
      <w:del w:id="206" w:author="Hannah G Leker" w:date="2021-12-06T15:43:00Z">
        <w:r w:rsidR="00B867B7" w:rsidRPr="007566DE" w:rsidDel="0094780F">
          <w:rPr>
            <w:rFonts w:cstheme="minorHAnsi"/>
            <w:bCs/>
          </w:rPr>
          <w:delText>disparit</w:delText>
        </w:r>
        <w:r w:rsidR="001654A3" w:rsidRPr="007566DE" w:rsidDel="0094780F">
          <w:rPr>
            <w:rFonts w:cstheme="minorHAnsi"/>
            <w:bCs/>
          </w:rPr>
          <w:delText>y</w:delText>
        </w:r>
      </w:del>
      <w:ins w:id="207" w:author="Hannah G Leker" w:date="2021-12-06T15:43:00Z">
        <w:r w:rsidR="0094780F" w:rsidRPr="007566DE">
          <w:rPr>
            <w:rFonts w:cstheme="minorHAnsi"/>
            <w:bCs/>
          </w:rPr>
          <w:t>disparit</w:t>
        </w:r>
        <w:r w:rsidR="0094780F">
          <w:rPr>
            <w:rFonts w:cstheme="minorHAnsi"/>
            <w:bCs/>
          </w:rPr>
          <w:t>ies</w:t>
        </w:r>
      </w:ins>
      <w:r w:rsidR="00B867B7" w:rsidRPr="007566DE">
        <w:rPr>
          <w:rFonts w:cstheme="minorHAnsi"/>
          <w:bCs/>
        </w:rPr>
        <w:t>.</w:t>
      </w:r>
      <w:r w:rsidR="00AC3D9C" w:rsidRPr="007566DE">
        <w:rPr>
          <w:rStyle w:val="FootnoteReference"/>
          <w:rFonts w:cstheme="minorHAnsi"/>
          <w:bCs/>
        </w:rPr>
        <w:footnoteReference w:id="7"/>
      </w:r>
      <w:r w:rsidR="00EC7712" w:rsidRPr="007566DE">
        <w:rPr>
          <w:rFonts w:cstheme="minorHAnsi"/>
          <w:bCs/>
        </w:rPr>
        <w:t xml:space="preserve"> </w:t>
      </w:r>
      <w:ins w:id="215" w:author="Hannah G Leker" w:date="2021-12-06T15:49:00Z">
        <w:r w:rsidR="007875D9">
          <w:rPr>
            <w:rFonts w:cstheme="minorHAnsi"/>
            <w:bCs/>
          </w:rPr>
          <w:t>This emphasizes the importance of considering this measure for Black population</w:t>
        </w:r>
      </w:ins>
      <w:ins w:id="216" w:author="Hannah G Leker" w:date="2021-12-06T15:50:00Z">
        <w:r w:rsidR="007875D9">
          <w:rPr>
            <w:rFonts w:cstheme="minorHAnsi"/>
            <w:bCs/>
          </w:rPr>
          <w:t xml:space="preserve">s. </w:t>
        </w:r>
      </w:ins>
      <w:del w:id="217" w:author="Hannah G Leker" w:date="2021-12-06T15:48:00Z">
        <w:r w:rsidR="00C7560B" w:rsidRPr="007566DE" w:rsidDel="008725B1">
          <w:rPr>
            <w:rFonts w:cstheme="minorHAnsi"/>
            <w:bCs/>
          </w:rPr>
          <w:delText xml:space="preserve">Suppressing </w:delText>
        </w:r>
        <w:r w:rsidR="00BA0D8D" w:rsidRPr="007566DE" w:rsidDel="008725B1">
          <w:rPr>
            <w:rFonts w:cstheme="minorHAnsi"/>
            <w:bCs/>
          </w:rPr>
          <w:delText>a community’s right to vote significantly undermines ment</w:delText>
        </w:r>
        <w:r w:rsidR="00853C5D" w:rsidRPr="007566DE" w:rsidDel="008725B1">
          <w:rPr>
            <w:rFonts w:cstheme="minorHAnsi"/>
            <w:bCs/>
          </w:rPr>
          <w:delText>al health and wellbeing</w:delText>
        </w:r>
        <w:r w:rsidR="00EA3EDF" w:rsidRPr="007566DE" w:rsidDel="008725B1">
          <w:rPr>
            <w:rFonts w:cstheme="minorHAnsi"/>
            <w:bCs/>
          </w:rPr>
          <w:delText>, perpetuat</w:delText>
        </w:r>
        <w:r w:rsidR="00FF2BA2" w:rsidRPr="007566DE" w:rsidDel="008725B1">
          <w:rPr>
            <w:rFonts w:cstheme="minorHAnsi"/>
            <w:bCs/>
          </w:rPr>
          <w:delText>ing</w:delText>
        </w:r>
        <w:r w:rsidR="00EA3EDF" w:rsidRPr="007566DE" w:rsidDel="008725B1">
          <w:rPr>
            <w:rFonts w:cstheme="minorHAnsi"/>
            <w:bCs/>
          </w:rPr>
          <w:delText xml:space="preserve"> </w:delText>
        </w:r>
        <w:r w:rsidR="00FF2BA2" w:rsidRPr="007566DE" w:rsidDel="008725B1">
          <w:rPr>
            <w:rFonts w:cstheme="minorHAnsi"/>
            <w:bCs/>
          </w:rPr>
          <w:delText>centuries-old structural trauma.</w:delText>
        </w:r>
        <w:r w:rsidR="00DB5928" w:rsidRPr="007566DE" w:rsidDel="008725B1">
          <w:rPr>
            <w:rStyle w:val="FootnoteReference"/>
            <w:rFonts w:cstheme="minorHAnsi"/>
            <w:bCs/>
          </w:rPr>
          <w:footnoteReference w:id="8"/>
        </w:r>
        <w:r w:rsidR="00EB5780" w:rsidDel="008725B1">
          <w:rPr>
            <w:rFonts w:cstheme="minorHAnsi"/>
            <w:bCs/>
          </w:rPr>
          <w:delText xml:space="preserve"> </w:delText>
        </w:r>
      </w:del>
      <w:del w:id="228" w:author="Hannah G Leker" w:date="2021-12-06T15:44:00Z">
        <w:r w:rsidR="00C1107C" w:rsidDel="00185B7B">
          <w:rPr>
            <w:rFonts w:cstheme="minorHAnsi"/>
            <w:bCs/>
          </w:rPr>
          <w:delText>Therefore, u</w:delText>
        </w:r>
        <w:r w:rsidR="008C5E1D" w:rsidDel="00185B7B">
          <w:rPr>
            <w:rFonts w:cstheme="minorHAnsi"/>
            <w:bCs/>
          </w:rPr>
          <w:delText xml:space="preserve">nderstanding the level of voter participation in a community is key to understanding </w:delText>
        </w:r>
        <w:r w:rsidR="003E07DF" w:rsidDel="00185B7B">
          <w:rPr>
            <w:rFonts w:cstheme="minorHAnsi"/>
            <w:bCs/>
          </w:rPr>
          <w:delText>factors that may be</w:delText>
        </w:r>
        <w:r w:rsidR="008C5E1D" w:rsidDel="00185B7B">
          <w:rPr>
            <w:rFonts w:cstheme="minorHAnsi"/>
            <w:bCs/>
          </w:rPr>
          <w:delText xml:space="preserve"> influenc</w:delText>
        </w:r>
        <w:r w:rsidR="003E07DF" w:rsidDel="00185B7B">
          <w:rPr>
            <w:rFonts w:cstheme="minorHAnsi"/>
            <w:bCs/>
          </w:rPr>
          <w:delText xml:space="preserve">ing mental wellness, particularly for Black Americans. </w:delText>
        </w:r>
      </w:del>
    </w:p>
    <w:p w14:paraId="2D7820EB" w14:textId="633CF0A8" w:rsidR="00C1107C" w:rsidRDefault="00C1107C" w:rsidP="00D9102D">
      <w:pPr>
        <w:pStyle w:val="ListParagraph"/>
        <w:numPr>
          <w:ilvl w:val="1"/>
          <w:numId w:val="14"/>
        </w:numPr>
        <w:rPr>
          <w:rFonts w:cstheme="minorHAnsi"/>
          <w:bCs/>
        </w:rPr>
      </w:pPr>
      <w:r>
        <w:rPr>
          <w:rFonts w:cstheme="minorHAnsi"/>
          <w:bCs/>
        </w:rPr>
        <w:t>[</w:t>
      </w:r>
      <w:r>
        <w:rPr>
          <w:rFonts w:cstheme="minorHAnsi"/>
          <w:bCs/>
          <w:i/>
          <w:iCs/>
        </w:rPr>
        <w:t>Relevance &amp; Usability</w:t>
      </w:r>
      <w:r>
        <w:rPr>
          <w:rFonts w:cstheme="minorHAnsi"/>
          <w:bCs/>
        </w:rPr>
        <w:t xml:space="preserve">] </w:t>
      </w:r>
      <w:del w:id="229" w:author="Hannah G Leker" w:date="2021-12-06T15:50:00Z">
        <w:r w:rsidR="00DB0D65" w:rsidDel="00486391">
          <w:rPr>
            <w:rFonts w:cstheme="minorHAnsi"/>
            <w:bCs/>
          </w:rPr>
          <w:delText xml:space="preserve">Given the history of </w:delText>
        </w:r>
        <w:r w:rsidR="005132E1" w:rsidDel="00486391">
          <w:rPr>
            <w:rFonts w:cstheme="minorHAnsi"/>
            <w:bCs/>
          </w:rPr>
          <w:delText xml:space="preserve">voter suppression of Black Americans </w:delText>
        </w:r>
        <w:r w:rsidR="00BF143B" w:rsidDel="00486391">
          <w:rPr>
            <w:rFonts w:cstheme="minorHAnsi"/>
            <w:bCs/>
          </w:rPr>
          <w:delText>in</w:delText>
        </w:r>
        <w:r w:rsidR="005132E1" w:rsidDel="00486391">
          <w:rPr>
            <w:rFonts w:cstheme="minorHAnsi"/>
            <w:bCs/>
          </w:rPr>
          <w:delText xml:space="preserve"> the United States, </w:delText>
        </w:r>
        <w:r w:rsidR="00A4172D" w:rsidDel="00486391">
          <w:rPr>
            <w:rFonts w:cstheme="minorHAnsi"/>
            <w:bCs/>
          </w:rPr>
          <w:delText xml:space="preserve">understanding voter participation in a community is essential to understanding the </w:delText>
        </w:r>
        <w:r w:rsidR="00783A0B" w:rsidDel="00486391">
          <w:rPr>
            <w:rFonts w:cstheme="minorHAnsi"/>
            <w:bCs/>
          </w:rPr>
          <w:delText xml:space="preserve">mental wellness of the community. </w:delText>
        </w:r>
      </w:del>
      <w:r w:rsidR="00783A0B">
        <w:rPr>
          <w:rFonts w:cstheme="minorHAnsi"/>
          <w:bCs/>
        </w:rPr>
        <w:t xml:space="preserve">Low voter turnout may reflect </w:t>
      </w:r>
      <w:r w:rsidR="00A34F2D">
        <w:rPr>
          <w:rFonts w:cstheme="minorHAnsi"/>
          <w:bCs/>
        </w:rPr>
        <w:t>discouragement, disenfranchisement,</w:t>
      </w:r>
      <w:r w:rsidR="008B629F">
        <w:rPr>
          <w:rFonts w:cstheme="minorHAnsi"/>
          <w:bCs/>
        </w:rPr>
        <w:t xml:space="preserve"> or poor mental health</w:t>
      </w:r>
      <w:r w:rsidR="00BF143B">
        <w:rPr>
          <w:rFonts w:cstheme="minorHAnsi"/>
          <w:bCs/>
        </w:rPr>
        <w:t xml:space="preserve">. </w:t>
      </w:r>
      <w:ins w:id="230" w:author="Hannah G Leker" w:date="2021-12-06T15:54:00Z">
        <w:r w:rsidR="00A26F90">
          <w:rPr>
            <w:rFonts w:cstheme="minorHAnsi"/>
            <w:bCs/>
          </w:rPr>
          <w:t xml:space="preserve">Data on the </w:t>
        </w:r>
      </w:ins>
      <w:del w:id="231" w:author="Hannah G Leker" w:date="2021-12-06T15:54:00Z">
        <w:r w:rsidR="00040ACD" w:rsidDel="00A26F90">
          <w:rPr>
            <w:rFonts w:cstheme="minorHAnsi"/>
            <w:bCs/>
          </w:rPr>
          <w:delText xml:space="preserve">The data from ______ </w:delText>
        </w:r>
        <w:r w:rsidR="00B31310" w:rsidDel="00A26F90">
          <w:rPr>
            <w:rFonts w:cstheme="minorHAnsi"/>
            <w:bCs/>
          </w:rPr>
          <w:delText>reflect</w:delText>
        </w:r>
        <w:r w:rsidR="00E372FD" w:rsidDel="00A26F90">
          <w:rPr>
            <w:rFonts w:cstheme="minorHAnsi"/>
            <w:bCs/>
          </w:rPr>
          <w:delText>ing</w:delText>
        </w:r>
        <w:r w:rsidR="00B31310" w:rsidDel="00A26F90">
          <w:rPr>
            <w:rFonts w:cstheme="minorHAnsi"/>
            <w:bCs/>
          </w:rPr>
          <w:delText xml:space="preserve"> </w:delText>
        </w:r>
      </w:del>
      <w:r w:rsidR="006C5662">
        <w:rPr>
          <w:rFonts w:cstheme="minorHAnsi"/>
          <w:bCs/>
        </w:rPr>
        <w:t>percent of individuals who voted in the 2020 presidential election</w:t>
      </w:r>
      <w:r w:rsidR="00E372FD">
        <w:rPr>
          <w:rFonts w:cstheme="minorHAnsi"/>
          <w:bCs/>
        </w:rPr>
        <w:t xml:space="preserve"> are easy to interpret</w:t>
      </w:r>
      <w:del w:id="232" w:author="Hannah G Leker" w:date="2021-12-06T15:51:00Z">
        <w:r w:rsidR="00BE7EEC" w:rsidDel="003A33CE">
          <w:rPr>
            <w:rFonts w:cstheme="minorHAnsi"/>
            <w:bCs/>
          </w:rPr>
          <w:delText xml:space="preserve"> and relate to overall trends in mental wellness. </w:delText>
        </w:r>
      </w:del>
      <w:ins w:id="233" w:author="Hannah G Leker" w:date="2021-12-06T15:51:00Z">
        <w:r w:rsidR="003A33CE">
          <w:rPr>
            <w:rFonts w:cstheme="minorHAnsi"/>
            <w:bCs/>
          </w:rPr>
          <w:t>.</w:t>
        </w:r>
      </w:ins>
    </w:p>
    <w:p w14:paraId="40711F45" w14:textId="31656B11" w:rsidR="00BE7EEC" w:rsidRDefault="00BE7EEC" w:rsidP="00D9102D">
      <w:pPr>
        <w:pStyle w:val="ListParagraph"/>
        <w:numPr>
          <w:ilvl w:val="1"/>
          <w:numId w:val="14"/>
        </w:numPr>
        <w:rPr>
          <w:rFonts w:cstheme="minorHAnsi"/>
          <w:bCs/>
        </w:rPr>
      </w:pPr>
      <w:r>
        <w:rPr>
          <w:rFonts w:cstheme="minorHAnsi"/>
          <w:bCs/>
        </w:rPr>
        <w:t>[</w:t>
      </w:r>
      <w:r>
        <w:rPr>
          <w:rFonts w:cstheme="minorHAnsi"/>
          <w:bCs/>
          <w:i/>
          <w:iCs/>
        </w:rPr>
        <w:t>Feasibility</w:t>
      </w:r>
      <w:r>
        <w:rPr>
          <w:rFonts w:cstheme="minorHAnsi"/>
          <w:bCs/>
        </w:rPr>
        <w:t>] Data on voter participation are</w:t>
      </w:r>
      <w:r w:rsidR="007C6602">
        <w:rPr>
          <w:rFonts w:cstheme="minorHAnsi"/>
          <w:bCs/>
        </w:rPr>
        <w:t xml:space="preserve"> collected</w:t>
      </w:r>
      <w:r>
        <w:rPr>
          <w:rFonts w:cstheme="minorHAnsi"/>
          <w:bCs/>
        </w:rPr>
        <w:t xml:space="preserve"> published after every major election</w:t>
      </w:r>
      <w:r w:rsidR="0055496B">
        <w:rPr>
          <w:rFonts w:cstheme="minorHAnsi"/>
          <w:bCs/>
        </w:rPr>
        <w:t xml:space="preserve"> </w:t>
      </w:r>
      <w:r w:rsidR="007C6602">
        <w:rPr>
          <w:rFonts w:cstheme="minorHAnsi"/>
          <w:bCs/>
        </w:rPr>
        <w:t xml:space="preserve">by the </w:t>
      </w:r>
      <w:r w:rsidR="007A5055">
        <w:rPr>
          <w:rFonts w:cstheme="minorHAnsi"/>
          <w:bCs/>
        </w:rPr>
        <w:t>United States Election Project</w:t>
      </w:r>
      <w:ins w:id="234" w:author="Hannah G Leker" w:date="2021-12-06T16:58:00Z">
        <w:r w:rsidR="002A4A1B">
          <w:rPr>
            <w:rStyle w:val="FootnoteReference"/>
            <w:rFonts w:cstheme="minorHAnsi"/>
            <w:bCs/>
          </w:rPr>
          <w:footnoteReference w:id="9"/>
        </w:r>
      </w:ins>
      <w:r w:rsidR="007A5055">
        <w:rPr>
          <w:rFonts w:cstheme="minorHAnsi"/>
          <w:bCs/>
        </w:rPr>
        <w:t xml:space="preserve">, which is a non-profit </w:t>
      </w:r>
      <w:r w:rsidR="00BE566B">
        <w:rPr>
          <w:rFonts w:cstheme="minorHAnsi"/>
          <w:bCs/>
        </w:rPr>
        <w:t>which creates statewide electronic precinct maps</w:t>
      </w:r>
      <w:r w:rsidR="00FE3C94">
        <w:rPr>
          <w:rFonts w:cstheme="minorHAnsi"/>
          <w:bCs/>
        </w:rPr>
        <w:t xml:space="preserve"> by obtaining precinct level election data from counties. </w:t>
      </w:r>
    </w:p>
    <w:p w14:paraId="32C4D602" w14:textId="5E834DDC" w:rsidR="00C72B30" w:rsidRDefault="00C72B30" w:rsidP="00D9102D">
      <w:pPr>
        <w:pStyle w:val="ListParagraph"/>
        <w:numPr>
          <w:ilvl w:val="1"/>
          <w:numId w:val="14"/>
        </w:numPr>
        <w:rPr>
          <w:rFonts w:cstheme="minorHAnsi"/>
          <w:bCs/>
        </w:rPr>
      </w:pPr>
      <w:r>
        <w:rPr>
          <w:rFonts w:cstheme="minorHAnsi"/>
          <w:bCs/>
        </w:rPr>
        <w:t>[</w:t>
      </w:r>
      <w:r>
        <w:rPr>
          <w:rFonts w:cstheme="minorHAnsi"/>
          <w:bCs/>
          <w:i/>
          <w:iCs/>
        </w:rPr>
        <w:t>Scientific Soundness</w:t>
      </w:r>
      <w:r>
        <w:rPr>
          <w:rFonts w:cstheme="minorHAnsi"/>
          <w:bCs/>
        </w:rPr>
        <w:t xml:space="preserve">] </w:t>
      </w:r>
      <w:r w:rsidR="00537029">
        <w:rPr>
          <w:rFonts w:cstheme="minorHAnsi"/>
          <w:bCs/>
        </w:rPr>
        <w:t>The 2020 p</w:t>
      </w:r>
      <w:r w:rsidR="00081A67">
        <w:rPr>
          <w:rFonts w:cstheme="minorHAnsi"/>
          <w:bCs/>
        </w:rPr>
        <w:t>recinct</w:t>
      </w:r>
      <w:r w:rsidR="00537029">
        <w:rPr>
          <w:rFonts w:cstheme="minorHAnsi"/>
          <w:bCs/>
        </w:rPr>
        <w:t xml:space="preserve"> election data produced by the United States Election Project has been </w:t>
      </w:r>
      <w:r w:rsidR="005A3AF9">
        <w:rPr>
          <w:rFonts w:cstheme="minorHAnsi"/>
          <w:bCs/>
        </w:rPr>
        <w:t>carefully sourced and validated by researchers around the country</w:t>
      </w:r>
      <w:r w:rsidR="00081A67">
        <w:rPr>
          <w:rFonts w:cstheme="minorHAnsi"/>
          <w:bCs/>
        </w:rPr>
        <w:t>.</w:t>
      </w:r>
      <w:r w:rsidR="005A3AF9">
        <w:rPr>
          <w:rFonts w:cstheme="minorHAnsi"/>
          <w:bCs/>
        </w:rPr>
        <w:t xml:space="preserve"> All </w:t>
      </w:r>
      <w:r w:rsidR="006F1EAF">
        <w:rPr>
          <w:rFonts w:cstheme="minorHAnsi"/>
          <w:bCs/>
        </w:rPr>
        <w:t>decisions on boundary splitting and merging to align voting district boundaries are carefully documented for each state.</w:t>
      </w:r>
      <w:ins w:id="244" w:author="Hannah G Leker" w:date="2021-12-06T16:55:00Z">
        <w:r w:rsidR="00DD58B5">
          <w:rPr>
            <w:rStyle w:val="FootnoteReference"/>
            <w:rFonts w:cstheme="minorHAnsi"/>
            <w:bCs/>
          </w:rPr>
          <w:footnoteReference w:id="10"/>
        </w:r>
      </w:ins>
      <w:r w:rsidR="006F1EAF">
        <w:rPr>
          <w:rFonts w:cstheme="minorHAnsi"/>
          <w:bCs/>
        </w:rPr>
        <w:t xml:space="preserve"> </w:t>
      </w:r>
    </w:p>
    <w:p w14:paraId="2E51B7B2" w14:textId="77777777" w:rsidR="00D85C3D" w:rsidRPr="007566DE" w:rsidRDefault="00D85C3D" w:rsidP="00B21683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7566DE">
        <w:rPr>
          <w:rFonts w:cstheme="minorHAnsi"/>
          <w:b/>
        </w:rPr>
        <w:t>Limitations</w:t>
      </w:r>
      <w:r w:rsidRPr="007566DE">
        <w:rPr>
          <w:rFonts w:cstheme="minorHAnsi"/>
          <w:bCs/>
        </w:rPr>
        <w:t>:</w:t>
      </w:r>
      <w:r w:rsidRPr="007566DE">
        <w:rPr>
          <w:rFonts w:cstheme="minorHAnsi"/>
          <w:b/>
        </w:rPr>
        <w:t xml:space="preserve"> </w:t>
      </w:r>
    </w:p>
    <w:p w14:paraId="5A4CAC54" w14:textId="7ABCADFF" w:rsidR="006B19EB" w:rsidRDefault="00CC6FD7" w:rsidP="00B21683">
      <w:pPr>
        <w:pStyle w:val="ListParagraph"/>
        <w:numPr>
          <w:ilvl w:val="1"/>
          <w:numId w:val="14"/>
        </w:numPr>
        <w:rPr>
          <w:rFonts w:cstheme="minorHAnsi"/>
          <w:bCs/>
        </w:rPr>
      </w:pPr>
      <w:r w:rsidRPr="007566DE">
        <w:rPr>
          <w:rFonts w:cstheme="minorHAnsi"/>
          <w:bCs/>
        </w:rPr>
        <w:t>[</w:t>
      </w:r>
      <w:r w:rsidR="008B583B">
        <w:rPr>
          <w:rFonts w:cstheme="minorHAnsi"/>
          <w:bCs/>
          <w:i/>
          <w:iCs/>
        </w:rPr>
        <w:t>Feasibility</w:t>
      </w:r>
      <w:r w:rsidRPr="007566DE">
        <w:rPr>
          <w:rFonts w:cstheme="minorHAnsi"/>
          <w:bCs/>
        </w:rPr>
        <w:t xml:space="preserve">] </w:t>
      </w:r>
      <w:r w:rsidR="00B760CC">
        <w:rPr>
          <w:rFonts w:cstheme="minorHAnsi"/>
          <w:bCs/>
        </w:rPr>
        <w:t xml:space="preserve">Precinct election results are difficult to obtain </w:t>
      </w:r>
      <w:del w:id="259" w:author="Hannah G Leker" w:date="2021-12-06T17:03:00Z">
        <w:r w:rsidR="00B760CC" w:rsidDel="002F4727">
          <w:rPr>
            <w:rFonts w:cstheme="minorHAnsi"/>
            <w:bCs/>
          </w:rPr>
          <w:delText xml:space="preserve">since </w:delText>
        </w:r>
      </w:del>
      <w:ins w:id="260" w:author="Hannah G Leker" w:date="2021-12-06T17:03:00Z">
        <w:r w:rsidR="002F4727">
          <w:rPr>
            <w:rFonts w:cstheme="minorHAnsi"/>
            <w:bCs/>
          </w:rPr>
          <w:t xml:space="preserve">because </w:t>
        </w:r>
      </w:ins>
      <w:r w:rsidR="00777E59">
        <w:rPr>
          <w:rFonts w:cstheme="minorHAnsi"/>
          <w:bCs/>
        </w:rPr>
        <w:t>the quality of data varies widely across states. Some states</w:t>
      </w:r>
      <w:ins w:id="261" w:author="Hannah G Leker" w:date="2021-12-06T17:03:00Z">
        <w:r w:rsidR="009968FF">
          <w:rPr>
            <w:rFonts w:cstheme="minorHAnsi"/>
            <w:bCs/>
          </w:rPr>
          <w:t xml:space="preserve">, such as </w:t>
        </w:r>
      </w:ins>
      <w:del w:id="262" w:author="Hannah G Leker" w:date="2021-12-06T17:03:00Z">
        <w:r w:rsidR="00777E59" w:rsidDel="009968FF">
          <w:rPr>
            <w:rFonts w:cstheme="minorHAnsi"/>
            <w:bCs/>
          </w:rPr>
          <w:delText xml:space="preserve"> </w:delText>
        </w:r>
        <w:r w:rsidR="00696B4F" w:rsidDel="009968FF">
          <w:rPr>
            <w:rFonts w:cstheme="minorHAnsi"/>
            <w:bCs/>
          </w:rPr>
          <w:delText xml:space="preserve">like </w:delText>
        </w:r>
      </w:del>
      <w:r w:rsidR="00696B4F">
        <w:rPr>
          <w:rFonts w:cstheme="minorHAnsi"/>
          <w:bCs/>
        </w:rPr>
        <w:t>California</w:t>
      </w:r>
      <w:ins w:id="263" w:author="Hannah G Leker" w:date="2021-12-06T17:03:00Z">
        <w:r w:rsidR="009968FF">
          <w:rPr>
            <w:rFonts w:cstheme="minorHAnsi"/>
            <w:bCs/>
          </w:rPr>
          <w:t>,</w:t>
        </w:r>
      </w:ins>
      <w:r w:rsidR="00696B4F">
        <w:rPr>
          <w:rFonts w:cstheme="minorHAnsi"/>
          <w:bCs/>
        </w:rPr>
        <w:t xml:space="preserve"> publish their results in an election format but many only pu</w:t>
      </w:r>
      <w:r w:rsidR="00AA77A1">
        <w:rPr>
          <w:rFonts w:cstheme="minorHAnsi"/>
          <w:bCs/>
        </w:rPr>
        <w:t>blish PDF</w:t>
      </w:r>
      <w:del w:id="264" w:author="Hannah G Leker" w:date="2021-12-06T17:03:00Z">
        <w:r w:rsidR="00AA77A1" w:rsidDel="009968FF">
          <w:rPr>
            <w:rFonts w:cstheme="minorHAnsi"/>
            <w:bCs/>
          </w:rPr>
          <w:delText>’</w:delText>
        </w:r>
      </w:del>
      <w:r w:rsidR="00AA77A1">
        <w:rPr>
          <w:rFonts w:cstheme="minorHAnsi"/>
          <w:bCs/>
        </w:rPr>
        <w:t xml:space="preserve">s of precinct maps. If the United States Election Project stops publishing election data, it will be extremely time-consuming </w:t>
      </w:r>
      <w:r w:rsidR="00043868">
        <w:rPr>
          <w:rFonts w:cstheme="minorHAnsi"/>
          <w:bCs/>
        </w:rPr>
        <w:t>t</w:t>
      </w:r>
      <w:r w:rsidR="00C24751">
        <w:rPr>
          <w:rFonts w:cstheme="minorHAnsi"/>
          <w:bCs/>
        </w:rPr>
        <w:t xml:space="preserve">o collect </w:t>
      </w:r>
      <w:r w:rsidR="0034682B">
        <w:rPr>
          <w:rFonts w:cstheme="minorHAnsi"/>
          <w:bCs/>
        </w:rPr>
        <w:t>and assemble a useable dataset. There are alternative data sources</w:t>
      </w:r>
      <w:ins w:id="265" w:author="Hannah G Leker" w:date="2021-12-06T17:03:00Z">
        <w:r w:rsidR="009968FF">
          <w:rPr>
            <w:rFonts w:cstheme="minorHAnsi"/>
            <w:bCs/>
          </w:rPr>
          <w:t xml:space="preserve">, such as </w:t>
        </w:r>
      </w:ins>
      <w:del w:id="266" w:author="Hannah G Leker" w:date="2021-12-06T17:03:00Z">
        <w:r w:rsidR="0034682B" w:rsidDel="009968FF">
          <w:rPr>
            <w:rFonts w:cstheme="minorHAnsi"/>
            <w:bCs/>
          </w:rPr>
          <w:delText xml:space="preserve"> like </w:delText>
        </w:r>
      </w:del>
      <w:r w:rsidR="0034682B">
        <w:rPr>
          <w:rFonts w:cstheme="minorHAnsi"/>
          <w:bCs/>
        </w:rPr>
        <w:t>the New York Times</w:t>
      </w:r>
      <w:r w:rsidR="00AD2F05">
        <w:rPr>
          <w:rFonts w:cstheme="minorHAnsi"/>
          <w:bCs/>
        </w:rPr>
        <w:t xml:space="preserve">, which has published precinct level data for 2016 and 2020 presidential elections. </w:t>
      </w:r>
      <w:r w:rsidR="005967C1">
        <w:rPr>
          <w:rFonts w:cstheme="minorHAnsi"/>
          <w:bCs/>
        </w:rPr>
        <w:t xml:space="preserve">Furthermore, there is typically a </w:t>
      </w:r>
      <w:r w:rsidR="00E12B60">
        <w:rPr>
          <w:rFonts w:cstheme="minorHAnsi"/>
          <w:bCs/>
        </w:rPr>
        <w:t>one-to-two-year</w:t>
      </w:r>
      <w:r w:rsidR="005967C1">
        <w:rPr>
          <w:rFonts w:cstheme="minorHAnsi"/>
          <w:bCs/>
        </w:rPr>
        <w:t xml:space="preserve"> lag on data so this should be taken into consideration for data refreshes. </w:t>
      </w:r>
    </w:p>
    <w:p w14:paraId="07D19C6B" w14:textId="5FD13709" w:rsidR="00030A6A" w:rsidRDefault="00556B98" w:rsidP="00B21683">
      <w:pPr>
        <w:pStyle w:val="ListParagraph"/>
        <w:numPr>
          <w:ilvl w:val="1"/>
          <w:numId w:val="14"/>
        </w:numPr>
        <w:rPr>
          <w:rFonts w:cstheme="minorHAnsi"/>
          <w:bCs/>
        </w:rPr>
      </w:pPr>
      <w:commentRangeStart w:id="267"/>
      <w:r>
        <w:rPr>
          <w:rFonts w:cstheme="minorHAnsi"/>
          <w:bCs/>
        </w:rPr>
        <w:t>[</w:t>
      </w:r>
      <w:r>
        <w:rPr>
          <w:rFonts w:cstheme="minorHAnsi"/>
          <w:bCs/>
          <w:i/>
          <w:iCs/>
        </w:rPr>
        <w:t>Scientific Soundness</w:t>
      </w:r>
      <w:r>
        <w:rPr>
          <w:rFonts w:cstheme="minorHAnsi"/>
          <w:bCs/>
        </w:rPr>
        <w:t xml:space="preserve">] </w:t>
      </w:r>
      <w:del w:id="268" w:author="Caroline S Mills" w:date="2021-12-06T17:08:00Z">
        <w:r w:rsidR="005967C1">
          <w:rPr>
            <w:rFonts w:cstheme="minorHAnsi"/>
            <w:bCs/>
          </w:rPr>
          <w:delText xml:space="preserve"> </w:delText>
        </w:r>
      </w:del>
      <w:commentRangeEnd w:id="267"/>
      <w:r w:rsidR="006149CA">
        <w:rPr>
          <w:rStyle w:val="CommentReference"/>
        </w:rPr>
        <w:commentReference w:id="267"/>
      </w:r>
      <w:r w:rsidR="00FE288B">
        <w:rPr>
          <w:rFonts w:cstheme="minorHAnsi"/>
          <w:bCs/>
        </w:rPr>
        <w:t xml:space="preserve">Some </w:t>
      </w:r>
      <w:r w:rsidR="00E12B60">
        <w:rPr>
          <w:rFonts w:cstheme="minorHAnsi"/>
          <w:bCs/>
        </w:rPr>
        <w:t xml:space="preserve">early, absentee, and questions votes are not reported at the precinct level so </w:t>
      </w:r>
      <w:r w:rsidR="000B7DEF">
        <w:rPr>
          <w:rFonts w:cstheme="minorHAnsi"/>
          <w:bCs/>
        </w:rPr>
        <w:t xml:space="preserve">typically they are distributed by candidate to precinct based on their share of the precinct-level reported vote. </w:t>
      </w:r>
    </w:p>
    <w:p w14:paraId="145076D1" w14:textId="64184607" w:rsidR="000B088F" w:rsidRPr="000B088F" w:rsidRDefault="00A0725C" w:rsidP="000B088F">
      <w:pPr>
        <w:pStyle w:val="ListParagraph"/>
        <w:ind w:left="1440"/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Nearly half of all voters (46%) </w:t>
      </w:r>
      <w:r w:rsidR="00273575">
        <w:rPr>
          <w:rFonts w:cstheme="minorHAnsi"/>
          <w:bCs/>
        </w:rPr>
        <w:t xml:space="preserve">voted by absentee </w:t>
      </w:r>
      <w:r>
        <w:rPr>
          <w:rFonts w:cstheme="minorHAnsi"/>
          <w:bCs/>
        </w:rPr>
        <w:t xml:space="preserve">or mail-in </w:t>
      </w:r>
      <w:r w:rsidR="00273575">
        <w:rPr>
          <w:rFonts w:cstheme="minorHAnsi"/>
          <w:bCs/>
        </w:rPr>
        <w:t>ballot in 2020 b</w:t>
      </w:r>
      <w:r w:rsidR="00251064">
        <w:rPr>
          <w:rFonts w:cstheme="minorHAnsi"/>
          <w:bCs/>
        </w:rPr>
        <w:t>ecause of the COVID-19 pandemic</w:t>
      </w:r>
      <w:r w:rsidR="005B1871">
        <w:rPr>
          <w:rFonts w:cstheme="minorHAnsi"/>
          <w:bCs/>
        </w:rPr>
        <w:t>.</w:t>
      </w:r>
      <w:r w:rsidR="003709F0">
        <w:rPr>
          <w:rStyle w:val="FootnoteReference"/>
          <w:rFonts w:cstheme="minorHAnsi"/>
          <w:bCs/>
        </w:rPr>
        <w:footnoteReference w:id="11"/>
      </w:r>
      <w:r w:rsidR="00381619">
        <w:rPr>
          <w:rFonts w:cstheme="minorHAnsi"/>
          <w:bCs/>
        </w:rPr>
        <w:t xml:space="preserve"> So, some </w:t>
      </w:r>
      <w:r w:rsidR="00FD2AFB">
        <w:rPr>
          <w:rFonts w:cstheme="minorHAnsi"/>
          <w:bCs/>
        </w:rPr>
        <w:t xml:space="preserve">estimates of voter participation </w:t>
      </w:r>
      <w:r w:rsidR="004B257B">
        <w:rPr>
          <w:rFonts w:cstheme="minorHAnsi"/>
          <w:bCs/>
        </w:rPr>
        <w:t xml:space="preserve">in communities will be skewed. </w:t>
      </w:r>
      <w:r w:rsidR="000200C7">
        <w:rPr>
          <w:rFonts w:cstheme="minorHAnsi"/>
          <w:bCs/>
        </w:rPr>
        <w:t>Furthermore</w:t>
      </w:r>
      <w:r w:rsidR="000B088F">
        <w:rPr>
          <w:rFonts w:cstheme="minorHAnsi"/>
          <w:bCs/>
        </w:rPr>
        <w:t xml:space="preserve">, </w:t>
      </w:r>
      <w:r w:rsidR="003230A8">
        <w:rPr>
          <w:rFonts w:cstheme="minorHAnsi"/>
          <w:bCs/>
        </w:rPr>
        <w:t>the data needs to be cross walked from precinct boundary level to ZCTAS level</w:t>
      </w:r>
      <w:r w:rsidR="00C66FCF">
        <w:rPr>
          <w:rFonts w:cstheme="minorHAnsi"/>
          <w:bCs/>
        </w:rPr>
        <w:t xml:space="preserve">. This method is done by </w:t>
      </w:r>
      <w:r w:rsidR="00EF0C55">
        <w:rPr>
          <w:rFonts w:cstheme="minorHAnsi"/>
          <w:bCs/>
        </w:rPr>
        <w:t>population weighting</w:t>
      </w:r>
      <w:r w:rsidR="003055F7">
        <w:rPr>
          <w:rFonts w:cstheme="minorHAnsi"/>
          <w:bCs/>
        </w:rPr>
        <w:t xml:space="preserve"> by apportioning the votes proportionally to the voting age population in each boundary by using census block-level data. </w:t>
      </w:r>
    </w:p>
    <w:p w14:paraId="01911E8F" w14:textId="77777777" w:rsidR="00D9102D" w:rsidRPr="007566DE" w:rsidRDefault="00D9102D">
      <w:pPr>
        <w:rPr>
          <w:rFonts w:asciiTheme="minorHAnsi" w:hAnsiTheme="minorHAnsi" w:cstheme="minorHAnsi"/>
          <w:b/>
          <w:bCs/>
        </w:rPr>
      </w:pPr>
    </w:p>
    <w:p w14:paraId="400BBB33" w14:textId="6DBA896C" w:rsidR="00A16408" w:rsidRPr="007566DE" w:rsidRDefault="00A16408" w:rsidP="00A16408">
      <w:pPr>
        <w:rPr>
          <w:rFonts w:asciiTheme="minorHAnsi" w:hAnsiTheme="minorHAnsi" w:cstheme="minorHAnsi"/>
        </w:rPr>
      </w:pPr>
      <w:commentRangeStart w:id="270"/>
      <w:r w:rsidRPr="007566DE">
        <w:rPr>
          <w:rFonts w:asciiTheme="minorHAnsi" w:hAnsiTheme="minorHAnsi" w:cstheme="minorHAnsi"/>
          <w:b/>
          <w:bCs/>
        </w:rPr>
        <w:t>Calculation</w:t>
      </w:r>
      <w:commentRangeEnd w:id="270"/>
      <w:r w:rsidR="005D135B">
        <w:rPr>
          <w:rStyle w:val="CommentReference"/>
          <w:rFonts w:asciiTheme="minorHAnsi" w:eastAsiaTheme="minorHAnsi" w:hAnsiTheme="minorHAnsi" w:cstheme="minorBidi"/>
        </w:rPr>
        <w:commentReference w:id="270"/>
      </w:r>
      <w:r w:rsidR="00FA2ED2" w:rsidRPr="007566DE">
        <w:rPr>
          <w:rFonts w:asciiTheme="minorHAnsi" w:hAnsiTheme="minorHAnsi" w:cstheme="minorHAnsi"/>
        </w:rPr>
        <w:t>:</w:t>
      </w:r>
    </w:p>
    <w:p w14:paraId="596B5CF8" w14:textId="09B09D0C" w:rsidR="008277ED" w:rsidRPr="007566DE" w:rsidDel="00CA0736" w:rsidRDefault="00190959" w:rsidP="00A16408">
      <w:pPr>
        <w:rPr>
          <w:del w:id="271" w:author="Hannah G Leker" w:date="2021-12-06T17:01:00Z"/>
          <w:rFonts w:asciiTheme="minorHAnsi" w:hAnsiTheme="minorHAnsi" w:cstheme="minorHAnsi"/>
        </w:rPr>
      </w:pPr>
      <w:del w:id="272" w:author="Hannah G Leker" w:date="2021-12-06T17:01:00Z">
        <w:r w:rsidRPr="007566DE" w:rsidDel="00CA0736">
          <w:rPr>
            <w:rFonts w:asciiTheme="minorHAnsi" w:hAnsiTheme="minorHAnsi" w:cstheme="minorHAnsi"/>
          </w:rPr>
          <w:delText>(</w:delText>
        </w:r>
        <w:r w:rsidR="008277ED" w:rsidRPr="007566DE" w:rsidDel="00CA0736">
          <w:rPr>
            <w:rFonts w:asciiTheme="minorHAnsi" w:hAnsiTheme="minorHAnsi" w:cstheme="minorHAnsi"/>
          </w:rPr>
          <w:delText>The following is a generic formula, we want to be as specific as possible when describing</w:delText>
        </w:r>
        <w:r w:rsidR="00270F6B" w:rsidRPr="007566DE" w:rsidDel="00CA0736">
          <w:rPr>
            <w:rFonts w:asciiTheme="minorHAnsi" w:hAnsiTheme="minorHAnsi" w:cstheme="minorHAnsi"/>
          </w:rPr>
          <w:delText xml:space="preserve"> our numerators and denominators.</w:delText>
        </w:r>
        <w:r w:rsidRPr="007566DE" w:rsidDel="00CA0736">
          <w:rPr>
            <w:rFonts w:asciiTheme="minorHAnsi" w:hAnsiTheme="minorHAnsi" w:cstheme="minorHAnsi"/>
          </w:rPr>
          <w:delText>)</w:delText>
        </w:r>
      </w:del>
    </w:p>
    <w:p w14:paraId="7C225442" w14:textId="1E0BA8C2" w:rsidR="0043612D" w:rsidRDefault="00190959" w:rsidP="005F1F56">
      <w:pPr>
        <w:jc w:val="center"/>
        <w:rPr>
          <w:ins w:id="273" w:author="Hannah G Leker" w:date="2021-12-06T17:01:00Z"/>
          <w:rFonts w:asciiTheme="minorHAnsi" w:hAnsiTheme="minorHAnsi" w:cstheme="minorHAnsi"/>
        </w:rPr>
      </w:pPr>
      <w:del w:id="274" w:author="Hannah G Leker" w:date="2021-12-06T17:02:00Z">
        <w:r w:rsidRPr="007566DE" w:rsidDel="00CA0736">
          <w:rPr>
            <w:rFonts w:asciiTheme="minorHAnsi" w:hAnsiTheme="minorHAnsi" w:cstheme="minorHAnsi"/>
          </w:rPr>
          <w:delText>(</w:delText>
        </w:r>
        <w:r w:rsidR="00A16408" w:rsidRPr="007566DE" w:rsidDel="00CA0736">
          <w:rPr>
            <w:rFonts w:asciiTheme="minorHAnsi" w:hAnsiTheme="minorHAnsi" w:cstheme="minorHAnsi"/>
          </w:rPr>
          <w:delText xml:space="preserve">Measure = </w:delText>
        </w:r>
        <w:r w:rsidR="003055F7" w:rsidDel="00CA0736">
          <w:rPr>
            <w:rFonts w:asciiTheme="minorHAnsi" w:hAnsiTheme="minorHAnsi" w:cstheme="minorHAnsi"/>
          </w:rPr>
          <w:delText>Votes</w:delText>
        </w:r>
        <w:r w:rsidR="00A16408" w:rsidRPr="007566DE" w:rsidDel="00CA0736">
          <w:rPr>
            <w:rFonts w:asciiTheme="minorHAnsi" w:hAnsiTheme="minorHAnsi" w:cstheme="minorHAnsi"/>
          </w:rPr>
          <w:delText xml:space="preserve"> / </w:delText>
        </w:r>
        <w:r w:rsidR="003055F7" w:rsidDel="00CA0736">
          <w:rPr>
            <w:rFonts w:asciiTheme="minorHAnsi" w:hAnsiTheme="minorHAnsi" w:cstheme="minorHAnsi"/>
          </w:rPr>
          <w:delText>Voting population</w:delText>
        </w:r>
        <w:r w:rsidRPr="007566DE" w:rsidDel="00CA0736">
          <w:rPr>
            <w:rFonts w:asciiTheme="minorHAnsi" w:hAnsiTheme="minorHAnsi" w:cstheme="minorHAnsi"/>
          </w:rPr>
          <w:delText>)</w:delText>
        </w:r>
      </w:del>
    </w:p>
    <w:p w14:paraId="377ADB74" w14:textId="5813D9A2" w:rsidR="00CA0736" w:rsidRPr="006149CA" w:rsidRDefault="00041F62" w:rsidP="005F1F56">
      <w:pPr>
        <w:jc w:val="center"/>
        <w:rPr>
          <w:ins w:id="275" w:author="Caroline S Mills" w:date="2021-12-06T17:18:00Z"/>
          <w:rFonts w:asciiTheme="minorHAnsi" w:hAnsiTheme="minorHAnsi" w:cstheme="minorHAnsi"/>
        </w:rPr>
      </w:pPr>
      <m:oMathPara>
        <m:oMath>
          <m:r>
            <w:ins w:id="276" w:author="Hannah G Leker" w:date="2021-12-06T17:01:00Z">
              <w:rPr>
                <w:rFonts w:ascii="Cambria Math" w:hAnsi="Cambria Math" w:cstheme="minorHAnsi"/>
              </w:rPr>
              <m:t xml:space="preserve">Voter Participation= </m:t>
            </w:ins>
          </m:r>
          <m:f>
            <m:fPr>
              <m:ctrlPr>
                <w:ins w:id="277" w:author="Hannah G Leker" w:date="2021-12-06T17:01:00Z">
                  <w:rPr>
                    <w:rFonts w:ascii="Cambria Math" w:hAnsi="Cambria Math" w:cstheme="minorHAnsi"/>
                    <w:i/>
                  </w:rPr>
                </w:ins>
              </m:ctrlPr>
            </m:fPr>
            <m:num>
              <m:r>
                <w:ins w:id="278" w:author="Hannah G Leker" w:date="2021-12-06T17:01:00Z">
                  <w:rPr>
                    <w:rFonts w:ascii="Cambria Math" w:hAnsi="Cambria Math" w:cstheme="minorHAnsi"/>
                  </w:rPr>
                  <m:t>Number of votes</m:t>
                </w:ins>
              </m:r>
            </m:num>
            <m:den>
              <m:r>
                <w:ins w:id="279" w:author="Hannah G Leker" w:date="2021-12-06T17:01:00Z">
                  <w:rPr>
                    <w:rFonts w:ascii="Cambria Math" w:hAnsi="Cambria Math" w:cstheme="minorHAnsi"/>
                  </w:rPr>
                  <m:t>Voting population</m:t>
                </w:ins>
              </m:r>
              <m:r>
                <w:ins w:id="280" w:author="Caroline S Mills" w:date="2021-12-07T14:22:00Z">
                  <w:rPr>
                    <w:rFonts w:ascii="Cambria Math" w:hAnsi="Cambria Math" w:cstheme="minorHAnsi"/>
                  </w:rPr>
                  <m:t>(18+)</m:t>
                </w:ins>
              </m:r>
            </m:den>
          </m:f>
          <m:r>
            <w:ins w:id="281" w:author="Hannah G Leker" w:date="2021-12-06T17:01:00Z">
              <w:rPr>
                <w:rFonts w:ascii="Cambria Math" w:hAnsi="Cambria Math" w:cstheme="minorHAnsi"/>
              </w:rPr>
              <m:t>×100%</m:t>
            </w:ins>
          </m:r>
        </m:oMath>
      </m:oMathPara>
    </w:p>
    <w:p w14:paraId="7796437B" w14:textId="387AA698" w:rsidR="006149CA" w:rsidRDefault="006149CA" w:rsidP="006149CA">
      <w:pPr>
        <w:rPr>
          <w:ins w:id="282" w:author="Caroline S Mills" w:date="2021-12-06T17:18:00Z"/>
          <w:rFonts w:asciiTheme="minorHAnsi" w:hAnsiTheme="minorHAnsi" w:cstheme="minorHAnsi"/>
          <w:b/>
          <w:bCs/>
        </w:rPr>
      </w:pPr>
      <w:ins w:id="283" w:author="Caroline S Mills" w:date="2021-12-06T17:18:00Z">
        <w:r>
          <w:rPr>
            <w:rFonts w:asciiTheme="minorHAnsi" w:hAnsiTheme="minorHAnsi" w:cstheme="minorHAnsi"/>
            <w:b/>
            <w:bCs/>
          </w:rPr>
          <w:t xml:space="preserve">Crosswalk Process: </w:t>
        </w:r>
      </w:ins>
    </w:p>
    <w:p w14:paraId="5455DF52" w14:textId="207D9FB2" w:rsidR="006149CA" w:rsidRDefault="006149CA" w:rsidP="006149CA">
      <w:pPr>
        <w:rPr>
          <w:ins w:id="284" w:author="Caroline S Mills" w:date="2021-12-06T18:24:00Z"/>
          <w:rFonts w:asciiTheme="minorHAnsi" w:hAnsiTheme="minorHAnsi" w:cstheme="minorHAnsi"/>
        </w:rPr>
      </w:pPr>
    </w:p>
    <w:p w14:paraId="0E642CCF" w14:textId="0C9CD843" w:rsidR="00CA0736" w:rsidRPr="007566DE" w:rsidRDefault="00A0348F" w:rsidP="000344D9">
      <w:pPr>
        <w:rPr>
          <w:rFonts w:asciiTheme="minorHAnsi" w:hAnsiTheme="minorHAnsi" w:cstheme="minorHAnsi"/>
        </w:rPr>
      </w:pPr>
      <w:ins w:id="285" w:author="Caroline S Mills" w:date="2021-12-07T14:50:00Z">
        <w:r>
          <w:rPr>
            <w:rFonts w:asciiTheme="minorHAnsi" w:hAnsiTheme="minorHAnsi" w:cstheme="minorHAnsi"/>
          </w:rPr>
          <w:t xml:space="preserve">Both </w:t>
        </w:r>
      </w:ins>
      <w:ins w:id="286" w:author="Caroline S Mills" w:date="2021-12-07T14:51:00Z">
        <w:r w:rsidR="00525644">
          <w:rPr>
            <w:rFonts w:asciiTheme="minorHAnsi" w:hAnsiTheme="minorHAnsi" w:cstheme="minorHAnsi"/>
          </w:rPr>
          <w:t>the 2020</w:t>
        </w:r>
      </w:ins>
      <w:ins w:id="287" w:author="Caroline S Mills" w:date="2021-12-07T14:50:00Z">
        <w:r>
          <w:rPr>
            <w:rFonts w:asciiTheme="minorHAnsi" w:hAnsiTheme="minorHAnsi" w:cstheme="minorHAnsi"/>
          </w:rPr>
          <w:t xml:space="preserve"> </w:t>
        </w:r>
        <w:r w:rsidRPr="007C02EF">
          <w:rPr>
            <w:rFonts w:asciiTheme="minorHAnsi" w:hAnsiTheme="minorHAnsi" w:cstheme="minorHAnsi"/>
          </w:rPr>
          <w:t>Presidential Precinct Data</w:t>
        </w:r>
      </w:ins>
      <w:ins w:id="288" w:author="Caroline S Mills" w:date="2021-12-07T14:51:00Z">
        <w:r w:rsidR="008953D0">
          <w:rPr>
            <w:rFonts w:asciiTheme="minorHAnsi" w:hAnsiTheme="minorHAnsi" w:cstheme="minorHAnsi"/>
          </w:rPr>
          <w:t xml:space="preserve"> and </w:t>
        </w:r>
        <w:r w:rsidR="008953D0" w:rsidRPr="00CC39B8">
          <w:rPr>
            <w:rFonts w:asciiTheme="minorHAnsi" w:hAnsiTheme="minorHAnsi" w:cstheme="minorHAnsi"/>
          </w:rPr>
          <w:t>The New York Time’s “An Extremely Detailed Map of the 2020 Election” Dat</w:t>
        </w:r>
      </w:ins>
      <w:ins w:id="289" w:author="Caroline S Mills" w:date="2021-12-07T14:52:00Z">
        <w:r w:rsidR="007A7FD6">
          <w:rPr>
            <w:rFonts w:asciiTheme="minorHAnsi" w:hAnsiTheme="minorHAnsi" w:cstheme="minorHAnsi"/>
          </w:rPr>
          <w:t xml:space="preserve">a are shapefiles with precinct level boundaries instead of </w:t>
        </w:r>
      </w:ins>
      <w:ins w:id="290" w:author="Caroline S Mills" w:date="2021-12-07T14:53:00Z">
        <w:r w:rsidR="007A7FD6">
          <w:rPr>
            <w:rFonts w:asciiTheme="minorHAnsi" w:hAnsiTheme="minorHAnsi" w:cstheme="minorHAnsi"/>
          </w:rPr>
          <w:t xml:space="preserve">ZCTAs. There is no easy way to </w:t>
        </w:r>
        <w:r w:rsidR="00AC6EA9">
          <w:rPr>
            <w:rFonts w:asciiTheme="minorHAnsi" w:hAnsiTheme="minorHAnsi" w:cstheme="minorHAnsi"/>
          </w:rPr>
          <w:t xml:space="preserve">crosswalk the precinct boundaries to ZCTAs, so the team implemented a population weighting method </w:t>
        </w:r>
      </w:ins>
      <w:ins w:id="291" w:author="Caroline S Mills" w:date="2021-12-07T14:55:00Z">
        <w:r w:rsidR="005F17B7">
          <w:rPr>
            <w:rFonts w:asciiTheme="minorHAnsi" w:hAnsiTheme="minorHAnsi" w:cstheme="minorHAnsi"/>
          </w:rPr>
          <w:t xml:space="preserve">R script </w:t>
        </w:r>
      </w:ins>
      <w:ins w:id="292" w:author="Caroline S Mills" w:date="2021-12-07T14:53:00Z">
        <w:r w:rsidR="00AC6EA9">
          <w:rPr>
            <w:rFonts w:asciiTheme="minorHAnsi" w:hAnsiTheme="minorHAnsi" w:cstheme="minorHAnsi"/>
          </w:rPr>
          <w:t xml:space="preserve">to </w:t>
        </w:r>
        <w:r w:rsidR="00556780">
          <w:rPr>
            <w:rFonts w:asciiTheme="minorHAnsi" w:hAnsiTheme="minorHAnsi" w:cstheme="minorHAnsi"/>
          </w:rPr>
          <w:t xml:space="preserve">attribute the votes </w:t>
        </w:r>
      </w:ins>
      <w:ins w:id="293" w:author="Caroline S Mills" w:date="2021-12-07T14:54:00Z">
        <w:r w:rsidR="00556780">
          <w:rPr>
            <w:rFonts w:asciiTheme="minorHAnsi" w:hAnsiTheme="minorHAnsi" w:cstheme="minorHAnsi"/>
          </w:rPr>
          <w:t xml:space="preserve">proportionally to the population. </w:t>
        </w:r>
        <w:r w:rsidR="005F17B7">
          <w:rPr>
            <w:rFonts w:asciiTheme="minorHAnsi" w:hAnsiTheme="minorHAnsi" w:cstheme="minorHAnsi"/>
          </w:rPr>
          <w:t xml:space="preserve">First, </w:t>
        </w:r>
      </w:ins>
      <w:ins w:id="294" w:author="Caroline S Mills" w:date="2021-12-07T14:55:00Z">
        <w:r w:rsidR="005F17B7">
          <w:rPr>
            <w:rFonts w:asciiTheme="minorHAnsi" w:hAnsiTheme="minorHAnsi" w:cstheme="minorHAnsi"/>
          </w:rPr>
          <w:t>the script clea</w:t>
        </w:r>
      </w:ins>
      <w:ins w:id="295" w:author="Caroline S Mills" w:date="2021-12-07T14:56:00Z">
        <w:r w:rsidR="005F17B7">
          <w:rPr>
            <w:rFonts w:asciiTheme="minorHAnsi" w:hAnsiTheme="minorHAnsi" w:cstheme="minorHAnsi"/>
          </w:rPr>
          <w:t>ns</w:t>
        </w:r>
      </w:ins>
      <w:ins w:id="296" w:author="Caroline S Mills" w:date="2021-12-07T14:54:00Z">
        <w:r w:rsidR="005F17B7">
          <w:rPr>
            <w:rFonts w:asciiTheme="minorHAnsi" w:hAnsiTheme="minorHAnsi" w:cstheme="minorHAnsi"/>
          </w:rPr>
          <w:t xml:space="preserve"> </w:t>
        </w:r>
      </w:ins>
      <w:ins w:id="297" w:author="Caroline S Mills" w:date="2021-12-07T14:55:00Z">
        <w:r w:rsidR="005F17B7">
          <w:rPr>
            <w:rFonts w:asciiTheme="minorHAnsi" w:hAnsiTheme="minorHAnsi" w:cstheme="minorHAnsi"/>
          </w:rPr>
          <w:t>the</w:t>
        </w:r>
      </w:ins>
      <w:ins w:id="298" w:author="Caroline S Mills" w:date="2021-12-07T14:54:00Z">
        <w:r w:rsidR="00556780">
          <w:rPr>
            <w:rFonts w:asciiTheme="minorHAnsi" w:hAnsiTheme="minorHAnsi" w:cstheme="minorHAnsi"/>
          </w:rPr>
          <w:t xml:space="preserve"> </w:t>
        </w:r>
        <w:r w:rsidR="005F17B7">
          <w:rPr>
            <w:rFonts w:asciiTheme="minorHAnsi" w:hAnsiTheme="minorHAnsi" w:cstheme="minorHAnsi"/>
          </w:rPr>
          <w:t xml:space="preserve">2020 </w:t>
        </w:r>
        <w:r w:rsidR="005F17B7" w:rsidRPr="007C02EF">
          <w:rPr>
            <w:rFonts w:asciiTheme="minorHAnsi" w:hAnsiTheme="minorHAnsi" w:cstheme="minorHAnsi"/>
          </w:rPr>
          <w:t>Presidential Precinct Data</w:t>
        </w:r>
        <w:r w:rsidR="005F17B7">
          <w:rPr>
            <w:rFonts w:asciiTheme="minorHAnsi" w:hAnsiTheme="minorHAnsi" w:cstheme="minorHAnsi"/>
          </w:rPr>
          <w:t xml:space="preserve"> </w:t>
        </w:r>
      </w:ins>
      <w:ins w:id="299" w:author="Caroline S Mills" w:date="2021-12-07T14:56:00Z">
        <w:r w:rsidR="005F17B7">
          <w:rPr>
            <w:rFonts w:asciiTheme="minorHAnsi" w:hAnsiTheme="minorHAnsi" w:cstheme="minorHAnsi"/>
          </w:rPr>
          <w:t xml:space="preserve">and </w:t>
        </w:r>
        <w:r w:rsidR="003978BF">
          <w:rPr>
            <w:rFonts w:asciiTheme="minorHAnsi" w:hAnsiTheme="minorHAnsi" w:cstheme="minorHAnsi"/>
          </w:rPr>
          <w:t xml:space="preserve">uses </w:t>
        </w:r>
        <w:r w:rsidR="003978BF" w:rsidRPr="00CC39B8">
          <w:rPr>
            <w:rFonts w:asciiTheme="minorHAnsi" w:hAnsiTheme="minorHAnsi" w:cstheme="minorHAnsi"/>
          </w:rPr>
          <w:t>The New York Time’s “An Extremely Detailed Map of the 2020 Election” Dat</w:t>
        </w:r>
        <w:r w:rsidR="003978BF">
          <w:rPr>
            <w:rFonts w:asciiTheme="minorHAnsi" w:hAnsiTheme="minorHAnsi" w:cstheme="minorHAnsi"/>
          </w:rPr>
          <w:t>a</w:t>
        </w:r>
      </w:ins>
      <w:ins w:id="300" w:author="Caroline S Mills" w:date="2021-12-07T14:55:00Z">
        <w:r w:rsidR="005F17B7">
          <w:rPr>
            <w:rFonts w:asciiTheme="minorHAnsi" w:hAnsiTheme="minorHAnsi" w:cstheme="minorHAnsi"/>
          </w:rPr>
          <w:t xml:space="preserve"> </w:t>
        </w:r>
      </w:ins>
      <w:ins w:id="301" w:author="Caroline S Mills" w:date="2021-12-07T14:57:00Z">
        <w:r w:rsidR="003978BF">
          <w:rPr>
            <w:rFonts w:asciiTheme="minorHAnsi" w:hAnsiTheme="minorHAnsi" w:cstheme="minorHAnsi"/>
          </w:rPr>
          <w:t>to fill in the</w:t>
        </w:r>
      </w:ins>
      <w:ins w:id="302" w:author="Caroline S Mills" w:date="2021-12-07T14:55:00Z">
        <w:r w:rsidR="005F17B7">
          <w:rPr>
            <w:rFonts w:asciiTheme="minorHAnsi" w:hAnsiTheme="minorHAnsi" w:cstheme="minorHAnsi"/>
          </w:rPr>
          <w:t xml:space="preserve"> missing states  </w:t>
        </w:r>
      </w:ins>
      <w:ins w:id="303" w:author="Caroline S Mills" w:date="2021-12-07T14:56:00Z">
        <w:r w:rsidR="005F17B7">
          <w:rPr>
            <w:rFonts w:asciiTheme="minorHAnsi" w:hAnsiTheme="minorHAnsi" w:cstheme="minorHAnsi"/>
          </w:rPr>
          <w:t>Kentucky, Mississippi, South Dakota, and West Virginia</w:t>
        </w:r>
      </w:ins>
      <w:ins w:id="304" w:author="Caroline S Mills" w:date="2021-12-07T14:57:00Z">
        <w:r w:rsidR="003978BF">
          <w:rPr>
            <w:rFonts w:asciiTheme="minorHAnsi" w:hAnsiTheme="minorHAnsi" w:cstheme="minorHAnsi"/>
          </w:rPr>
          <w:t xml:space="preserve"> as of December 7, 2021. </w:t>
        </w:r>
        <w:r w:rsidR="00AC5994">
          <w:rPr>
            <w:rFonts w:asciiTheme="minorHAnsi" w:hAnsiTheme="minorHAnsi" w:cstheme="minorHAnsi"/>
          </w:rPr>
          <w:t xml:space="preserve">It is unknown when the states will be </w:t>
        </w:r>
      </w:ins>
      <w:ins w:id="305" w:author="Caroline S Mills" w:date="2021-12-07T14:58:00Z">
        <w:r w:rsidR="00AC5994">
          <w:rPr>
            <w:rFonts w:asciiTheme="minorHAnsi" w:hAnsiTheme="minorHAnsi" w:cstheme="minorHAnsi"/>
          </w:rPr>
          <w:t xml:space="preserve">published in the 2020 </w:t>
        </w:r>
        <w:r w:rsidR="00AC5994" w:rsidRPr="007C02EF">
          <w:rPr>
            <w:rFonts w:asciiTheme="minorHAnsi" w:hAnsiTheme="minorHAnsi" w:cstheme="minorHAnsi"/>
          </w:rPr>
          <w:t>Presidential Precinct Data</w:t>
        </w:r>
        <w:r w:rsidR="00AC5994">
          <w:rPr>
            <w:rFonts w:asciiTheme="minorHAnsi" w:hAnsiTheme="minorHAnsi" w:cstheme="minorHAnsi"/>
          </w:rPr>
          <w:t>set</w:t>
        </w:r>
        <w:r w:rsidR="00354382">
          <w:rPr>
            <w:rFonts w:asciiTheme="minorHAnsi" w:hAnsiTheme="minorHAnsi" w:cstheme="minorHAnsi"/>
          </w:rPr>
          <w:t>.</w:t>
        </w:r>
      </w:ins>
      <w:ins w:id="306" w:author="Caroline S Mills" w:date="2021-12-07T14:59:00Z">
        <w:r w:rsidR="00CF3744">
          <w:rPr>
            <w:rFonts w:asciiTheme="minorHAnsi" w:hAnsiTheme="minorHAnsi" w:cstheme="minorHAnsi"/>
          </w:rPr>
          <w:t xml:space="preserve"> Secondly, </w:t>
        </w:r>
      </w:ins>
      <w:ins w:id="307" w:author="Caroline S Mills" w:date="2021-12-07T15:01:00Z">
        <w:r w:rsidR="000D2CDE">
          <w:rPr>
            <w:rFonts w:asciiTheme="minorHAnsi" w:hAnsiTheme="minorHAnsi" w:cstheme="minorHAnsi"/>
          </w:rPr>
          <w:t xml:space="preserve">the script finds the intersections between the </w:t>
        </w:r>
        <w:r w:rsidR="000D2CDE">
          <w:rPr>
            <w:rFonts w:cstheme="minorHAnsi"/>
          </w:rPr>
          <w:t xml:space="preserve">2018 </w:t>
        </w:r>
        <w:r w:rsidR="000D2CDE" w:rsidRPr="00CC39B8">
          <w:rPr>
            <w:rFonts w:cstheme="minorHAnsi"/>
          </w:rPr>
          <w:t>Census 5-Digit ZIP Code Tabulation Area (ZCTA5) Shape Files</w:t>
        </w:r>
        <w:r w:rsidR="000D2CDE">
          <w:rPr>
            <w:rFonts w:cstheme="minorHAnsi"/>
          </w:rPr>
          <w:t xml:space="preserve"> and the </w:t>
        </w:r>
      </w:ins>
      <w:ins w:id="308" w:author="Caroline S Mills" w:date="2021-12-07T15:02:00Z">
        <w:r w:rsidR="000D2CDE">
          <w:rPr>
            <w:rFonts w:asciiTheme="minorHAnsi" w:hAnsiTheme="minorHAnsi" w:cstheme="minorHAnsi"/>
          </w:rPr>
          <w:t xml:space="preserve">2020 </w:t>
        </w:r>
        <w:r w:rsidR="000D2CDE" w:rsidRPr="007C02EF">
          <w:rPr>
            <w:rFonts w:asciiTheme="minorHAnsi" w:hAnsiTheme="minorHAnsi" w:cstheme="minorHAnsi"/>
          </w:rPr>
          <w:t>Presidential Precinct Data</w:t>
        </w:r>
        <w:r w:rsidR="000D2CDE">
          <w:rPr>
            <w:rFonts w:asciiTheme="minorHAnsi" w:hAnsiTheme="minorHAnsi" w:cstheme="minorHAnsi"/>
          </w:rPr>
          <w:t xml:space="preserve"> and </w:t>
        </w:r>
        <w:r w:rsidR="000D2CDE" w:rsidRPr="00CC39B8">
          <w:rPr>
            <w:rFonts w:asciiTheme="minorHAnsi" w:hAnsiTheme="minorHAnsi" w:cstheme="minorHAnsi"/>
          </w:rPr>
          <w:t>The New York Time’s “An Extremely Detailed Map of the 2020 Election” Dat</w:t>
        </w:r>
        <w:r w:rsidR="000D2CDE">
          <w:rPr>
            <w:rFonts w:asciiTheme="minorHAnsi" w:hAnsiTheme="minorHAnsi" w:cstheme="minorHAnsi"/>
          </w:rPr>
          <w:t>a</w:t>
        </w:r>
        <w:r w:rsidR="003726C6">
          <w:rPr>
            <w:rFonts w:asciiTheme="minorHAnsi" w:hAnsiTheme="minorHAnsi" w:cstheme="minorHAnsi"/>
          </w:rPr>
          <w:t xml:space="preserve">. Then, the </w:t>
        </w:r>
      </w:ins>
      <w:ins w:id="309" w:author="Caroline S Mills" w:date="2021-12-07T15:00:00Z">
        <w:r w:rsidR="00CF3744">
          <w:rPr>
            <w:rFonts w:asciiTheme="minorHAnsi" w:hAnsiTheme="minorHAnsi" w:cstheme="minorHAnsi"/>
          </w:rPr>
          <w:t xml:space="preserve">2010 </w:t>
        </w:r>
        <w:r w:rsidR="00CF3744" w:rsidRPr="00CC39B8">
          <w:rPr>
            <w:rFonts w:asciiTheme="minorHAnsi" w:hAnsiTheme="minorHAnsi" w:cstheme="minorHAnsi"/>
          </w:rPr>
          <w:t>Census Block Level Population Data</w:t>
        </w:r>
        <w:r w:rsidR="00CF3744">
          <w:rPr>
            <w:rFonts w:asciiTheme="minorHAnsi" w:hAnsiTheme="minorHAnsi" w:cstheme="minorHAnsi"/>
          </w:rPr>
          <w:t xml:space="preserve"> </w:t>
        </w:r>
      </w:ins>
      <w:ins w:id="310" w:author="Caroline S Mills" w:date="2021-12-07T15:03:00Z">
        <w:r w:rsidR="00CB66BB">
          <w:rPr>
            <w:rFonts w:asciiTheme="minorHAnsi" w:hAnsiTheme="minorHAnsi" w:cstheme="minorHAnsi"/>
          </w:rPr>
          <w:t>centroids are added up in</w:t>
        </w:r>
      </w:ins>
      <w:ins w:id="311" w:author="Caroline S Mills" w:date="2021-12-07T15:04:00Z">
        <w:r w:rsidR="00CB66BB">
          <w:rPr>
            <w:rFonts w:asciiTheme="minorHAnsi" w:hAnsiTheme="minorHAnsi" w:cstheme="minorHAnsi"/>
          </w:rPr>
          <w:t xml:space="preserve">side each intersection and </w:t>
        </w:r>
        <w:r w:rsidR="00736F2F">
          <w:rPr>
            <w:rFonts w:asciiTheme="minorHAnsi" w:hAnsiTheme="minorHAnsi" w:cstheme="minorHAnsi"/>
          </w:rPr>
          <w:t xml:space="preserve">a </w:t>
        </w:r>
      </w:ins>
      <w:ins w:id="312" w:author="Caroline S Mills" w:date="2021-12-07T15:06:00Z">
        <w:r w:rsidR="00B61F6E">
          <w:rPr>
            <w:rFonts w:asciiTheme="minorHAnsi" w:hAnsiTheme="minorHAnsi" w:cstheme="minorHAnsi"/>
          </w:rPr>
          <w:t>data frame</w:t>
        </w:r>
      </w:ins>
      <w:ins w:id="313" w:author="Caroline S Mills" w:date="2021-12-07T15:04:00Z">
        <w:r w:rsidR="00736F2F">
          <w:rPr>
            <w:rFonts w:asciiTheme="minorHAnsi" w:hAnsiTheme="minorHAnsi" w:cstheme="minorHAnsi"/>
          </w:rPr>
          <w:t xml:space="preserve"> is generated which shows the percentage of </w:t>
        </w:r>
        <w:r w:rsidR="0062087D">
          <w:rPr>
            <w:rFonts w:asciiTheme="minorHAnsi" w:hAnsiTheme="minorHAnsi" w:cstheme="minorHAnsi"/>
          </w:rPr>
          <w:t xml:space="preserve">population inside each intersection so the votes can be attributed buy </w:t>
        </w:r>
      </w:ins>
      <w:ins w:id="314" w:author="Caroline S Mills" w:date="2021-12-07T15:05:00Z">
        <w:r w:rsidR="0062087D">
          <w:rPr>
            <w:rFonts w:asciiTheme="minorHAnsi" w:hAnsiTheme="minorHAnsi" w:cstheme="minorHAnsi"/>
          </w:rPr>
          <w:t>proportions</w:t>
        </w:r>
      </w:ins>
      <w:ins w:id="315" w:author="Caroline S Mills" w:date="2021-12-07T15:04:00Z">
        <w:r w:rsidR="0062087D">
          <w:rPr>
            <w:rFonts w:asciiTheme="minorHAnsi" w:hAnsiTheme="minorHAnsi" w:cstheme="minorHAnsi"/>
          </w:rPr>
          <w:t xml:space="preserve">. </w:t>
        </w:r>
      </w:ins>
      <w:ins w:id="316" w:author="Caroline S Mills" w:date="2021-12-07T15:05:00Z">
        <w:r w:rsidR="0062087D">
          <w:rPr>
            <w:rFonts w:asciiTheme="minorHAnsi" w:hAnsiTheme="minorHAnsi" w:cstheme="minorHAnsi"/>
          </w:rPr>
          <w:t>For example, if a</w:t>
        </w:r>
      </w:ins>
      <w:ins w:id="317" w:author="Caroline S Mills" w:date="2021-12-07T15:09:00Z">
        <w:r w:rsidR="004414A2">
          <w:rPr>
            <w:rFonts w:asciiTheme="minorHAnsi" w:hAnsiTheme="minorHAnsi" w:cstheme="minorHAnsi"/>
          </w:rPr>
          <w:t xml:space="preserve"> ZCTA </w:t>
        </w:r>
        <w:r w:rsidR="00F36308">
          <w:rPr>
            <w:rFonts w:asciiTheme="minorHAnsi" w:hAnsiTheme="minorHAnsi" w:cstheme="minorHAnsi"/>
          </w:rPr>
          <w:t>overlaps</w:t>
        </w:r>
        <w:r w:rsidR="004414A2">
          <w:rPr>
            <w:rFonts w:asciiTheme="minorHAnsi" w:hAnsiTheme="minorHAnsi" w:cstheme="minorHAnsi"/>
          </w:rPr>
          <w:t xml:space="preserve"> with 30% of a precinct’s population, than </w:t>
        </w:r>
        <w:r w:rsidR="00F36308">
          <w:rPr>
            <w:rFonts w:asciiTheme="minorHAnsi" w:hAnsiTheme="minorHAnsi" w:cstheme="minorHAnsi"/>
          </w:rPr>
          <w:t xml:space="preserve">30% of the votes from that precinct will be attributed to the ZCTA. </w:t>
        </w:r>
      </w:ins>
    </w:p>
    <w:sectPr w:rsidR="00CA0736" w:rsidRPr="0075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aroline S Mills" w:date="2021-12-07T15:05:00Z" w:initials="CSM">
    <w:p w14:paraId="72FF85A3" w14:textId="2147E256" w:rsidR="00B61F6E" w:rsidRDefault="00B61F6E" w:rsidP="00AA3A70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"mailto:hleker@mitre.org" </w:instrText>
      </w:r>
      <w:bookmarkStart w:id="3" w:name="_@_5D7C4001253C40A7B53561AE4DF0F069Z"/>
      <w:r>
        <w:fldChar w:fldCharType="separate"/>
      </w:r>
      <w:bookmarkEnd w:id="3"/>
      <w:r w:rsidRPr="00B61F6E">
        <w:rPr>
          <w:rStyle w:val="Mention"/>
          <w:noProof/>
        </w:rPr>
        <w:t>@Hannah G Leker</w:t>
      </w:r>
      <w:r>
        <w:fldChar w:fldCharType="end"/>
      </w:r>
      <w:r>
        <w:t xml:space="preserve"> I think this grid might be a better way to display the data sources, what do you think?</w:t>
      </w:r>
    </w:p>
  </w:comment>
  <w:comment w:id="2" w:author="Hannah G Leker" w:date="2021-12-07T15:31:00Z" w:initials="HGL">
    <w:p w14:paraId="7ABD35E5" w14:textId="77777777" w:rsidR="0009786E" w:rsidRDefault="0009786E">
      <w:pPr>
        <w:pStyle w:val="CommentText"/>
      </w:pPr>
      <w:r>
        <w:rPr>
          <w:rStyle w:val="CommentReference"/>
        </w:rPr>
        <w:annotationRef/>
      </w:r>
      <w:r>
        <w:t xml:space="preserve">Hi! Though I usually am always a fan of tables, to have some kind of consistency with the other documentation, I think a list might be better in this case. Structured something like: </w:t>
      </w:r>
    </w:p>
    <w:p w14:paraId="6B766849" w14:textId="77777777" w:rsidR="0009786E" w:rsidRDefault="0009786E">
      <w:pPr>
        <w:pStyle w:val="CommentText"/>
      </w:pPr>
    </w:p>
    <w:p w14:paraId="40BCB105" w14:textId="2592953C" w:rsidR="0009786E" w:rsidRDefault="008410E0" w:rsidP="0009786E">
      <w:pPr>
        <w:pStyle w:val="CommentText"/>
        <w:numPr>
          <w:ilvl w:val="0"/>
          <w:numId w:val="17"/>
        </w:numPr>
      </w:pPr>
      <w:r>
        <w:t>Data source 1</w:t>
      </w:r>
      <w:r w:rsidR="001D0577">
        <w:t xml:space="preserve"> name</w:t>
      </w:r>
    </w:p>
    <w:p w14:paraId="282965A8" w14:textId="1677EF7C" w:rsidR="008410E0" w:rsidRDefault="008410E0" w:rsidP="008410E0">
      <w:pPr>
        <w:pStyle w:val="CommentText"/>
        <w:numPr>
          <w:ilvl w:val="1"/>
          <w:numId w:val="17"/>
        </w:numPr>
      </w:pPr>
      <w:r>
        <w:t xml:space="preserve">Link 1: </w:t>
      </w:r>
      <w:r w:rsidR="001D0577">
        <w:rPr>
          <w:i/>
          <w:iCs/>
        </w:rPr>
        <w:t>link</w:t>
      </w:r>
    </w:p>
    <w:p w14:paraId="05635D4A" w14:textId="6BD382C7" w:rsidR="008410E0" w:rsidRDefault="008410E0" w:rsidP="008410E0">
      <w:pPr>
        <w:pStyle w:val="CommentText"/>
        <w:numPr>
          <w:ilvl w:val="1"/>
          <w:numId w:val="17"/>
        </w:numPr>
      </w:pPr>
      <w:r>
        <w:t>Description 1:</w:t>
      </w:r>
      <w:r w:rsidR="001D0577">
        <w:rPr>
          <w:i/>
          <w:iCs/>
        </w:rPr>
        <w:t xml:space="preserve"> description</w:t>
      </w:r>
    </w:p>
    <w:p w14:paraId="32D132A8" w14:textId="4F8EC812" w:rsidR="008410E0" w:rsidRDefault="008410E0" w:rsidP="008410E0">
      <w:pPr>
        <w:pStyle w:val="CommentText"/>
        <w:numPr>
          <w:ilvl w:val="0"/>
          <w:numId w:val="17"/>
        </w:numPr>
      </w:pPr>
      <w:r>
        <w:t xml:space="preserve">Data source </w:t>
      </w:r>
      <w:r>
        <w:t>2</w:t>
      </w:r>
      <w:r w:rsidR="001D0577">
        <w:t xml:space="preserve"> name</w:t>
      </w:r>
    </w:p>
    <w:p w14:paraId="1E9117FF" w14:textId="461A4F06" w:rsidR="008410E0" w:rsidRDefault="008410E0" w:rsidP="008410E0">
      <w:pPr>
        <w:pStyle w:val="CommentText"/>
        <w:numPr>
          <w:ilvl w:val="1"/>
          <w:numId w:val="17"/>
        </w:numPr>
      </w:pPr>
      <w:r>
        <w:t xml:space="preserve">Link </w:t>
      </w:r>
      <w:r>
        <w:t>2</w:t>
      </w:r>
      <w:r>
        <w:t xml:space="preserve">: </w:t>
      </w:r>
      <w:r w:rsidR="001D0577">
        <w:rPr>
          <w:i/>
          <w:iCs/>
        </w:rPr>
        <w:t>link</w:t>
      </w:r>
    </w:p>
    <w:p w14:paraId="4C28B041" w14:textId="20DD0F59" w:rsidR="008410E0" w:rsidRDefault="008410E0" w:rsidP="008410E0">
      <w:pPr>
        <w:pStyle w:val="CommentText"/>
        <w:numPr>
          <w:ilvl w:val="1"/>
          <w:numId w:val="17"/>
        </w:numPr>
      </w:pPr>
      <w:r>
        <w:t xml:space="preserve">Description </w:t>
      </w:r>
      <w:r>
        <w:t>2</w:t>
      </w:r>
      <w:r>
        <w:t>:</w:t>
      </w:r>
      <w:r w:rsidR="001D0577">
        <w:t xml:space="preserve"> </w:t>
      </w:r>
      <w:r w:rsidR="001D0577">
        <w:rPr>
          <w:i/>
          <w:iCs/>
        </w:rPr>
        <w:t>description</w:t>
      </w:r>
    </w:p>
    <w:p w14:paraId="7A45A9FF" w14:textId="4BA8E983" w:rsidR="001D0577" w:rsidRDefault="001D0577" w:rsidP="001D0577">
      <w:pPr>
        <w:pStyle w:val="CommentText"/>
        <w:numPr>
          <w:ilvl w:val="0"/>
          <w:numId w:val="17"/>
        </w:numPr>
      </w:pPr>
      <w:r>
        <w:t xml:space="preserve">Data source </w:t>
      </w:r>
      <w:r>
        <w:t xml:space="preserve">3 </w:t>
      </w:r>
      <w:r>
        <w:t>name</w:t>
      </w:r>
    </w:p>
    <w:p w14:paraId="5D978AC1" w14:textId="71147A08" w:rsidR="001D0577" w:rsidRDefault="001D0577" w:rsidP="001D0577">
      <w:pPr>
        <w:pStyle w:val="CommentText"/>
        <w:numPr>
          <w:ilvl w:val="1"/>
          <w:numId w:val="17"/>
        </w:numPr>
      </w:pPr>
      <w:r>
        <w:t xml:space="preserve">Link </w:t>
      </w:r>
      <w:r>
        <w:t>3</w:t>
      </w:r>
      <w:r>
        <w:t xml:space="preserve">: </w:t>
      </w:r>
      <w:r>
        <w:rPr>
          <w:i/>
          <w:iCs/>
        </w:rPr>
        <w:t>link</w:t>
      </w:r>
    </w:p>
    <w:p w14:paraId="11B0FC8A" w14:textId="77777777" w:rsidR="001D0577" w:rsidRDefault="001D0577" w:rsidP="001D0577">
      <w:pPr>
        <w:pStyle w:val="CommentText"/>
        <w:numPr>
          <w:ilvl w:val="1"/>
          <w:numId w:val="17"/>
        </w:numPr>
      </w:pPr>
      <w:r>
        <w:t xml:space="preserve">Description </w:t>
      </w:r>
      <w:r>
        <w:t>3</w:t>
      </w:r>
      <w:r>
        <w:t xml:space="preserve">: </w:t>
      </w:r>
      <w:r>
        <w:rPr>
          <w:i/>
          <w:iCs/>
        </w:rPr>
        <w:t>description</w:t>
      </w:r>
    </w:p>
    <w:p w14:paraId="1C582FA3" w14:textId="4AA3D7B7" w:rsidR="00A44F71" w:rsidRDefault="00A44F71" w:rsidP="00A44F71">
      <w:pPr>
        <w:pStyle w:val="CommentText"/>
        <w:numPr>
          <w:ilvl w:val="0"/>
          <w:numId w:val="17"/>
        </w:numPr>
      </w:pPr>
      <w:r>
        <w:t>Etc</w:t>
      </w:r>
    </w:p>
    <w:p w14:paraId="1C82F750" w14:textId="77777777" w:rsidR="00A44F71" w:rsidRDefault="00A44F71" w:rsidP="00A44F71">
      <w:pPr>
        <w:pStyle w:val="CommentText"/>
      </w:pPr>
    </w:p>
    <w:p w14:paraId="535DAAD4" w14:textId="0C911264" w:rsidR="00A44F71" w:rsidRDefault="00A44F71" w:rsidP="00A44F71">
      <w:pPr>
        <w:pStyle w:val="CommentText"/>
      </w:pPr>
      <w:r>
        <w:t>Happy to go in and reformat in this way if that works for you!</w:t>
      </w:r>
    </w:p>
  </w:comment>
  <w:comment w:id="105" w:author="Hannah G Leker [2]" w:date="2021-12-06T17:16:00Z" w:initials="HGL">
    <w:p w14:paraId="49E5E77A" w14:textId="4FB6A4CB" w:rsidR="00DD4556" w:rsidRDefault="00DD4556">
      <w:pPr>
        <w:pStyle w:val="CommentText"/>
      </w:pPr>
      <w:r>
        <w:rPr>
          <w:rStyle w:val="CommentReference"/>
        </w:rPr>
        <w:annotationRef/>
      </w:r>
      <w:r>
        <w:t xml:space="preserve">Flagged for </w:t>
      </w:r>
      <w:r>
        <w:fldChar w:fldCharType="begin"/>
      </w:r>
      <w:r>
        <w:instrText xml:space="preserve"> HYPERLINK "mailto:cmills@mitre.org" </w:instrText>
      </w:r>
      <w:bookmarkStart w:id="123" w:name="_@_96995AC52D704E529B72ADE4C1CF8C66Z"/>
      <w:r w:rsidRPr="00DD4556">
        <w:rPr>
          <w:rStyle w:val="Mention"/>
        </w:rPr>
        <w:fldChar w:fldCharType="separate"/>
      </w:r>
      <w:bookmarkEnd w:id="123"/>
      <w:r w:rsidRPr="00DD4556">
        <w:rPr>
          <w:rStyle w:val="Mention"/>
          <w:noProof/>
        </w:rPr>
        <w:t>@Caroline S Mills</w:t>
      </w:r>
      <w:r>
        <w:fldChar w:fldCharType="end"/>
      </w:r>
      <w:r>
        <w:t xml:space="preserve"> to fill in other data sources used</w:t>
      </w:r>
    </w:p>
  </w:comment>
  <w:comment w:id="267" w:author="Caroline S Mills" w:date="2021-12-06T17:14:00Z" w:initials="CSM">
    <w:p w14:paraId="05C86C22" w14:textId="77777777" w:rsidR="006149CA" w:rsidRDefault="006149CA" w:rsidP="00C34B56">
      <w:pPr>
        <w:pStyle w:val="CommentText"/>
      </w:pPr>
      <w:r>
        <w:rPr>
          <w:rStyle w:val="CommentReference"/>
        </w:rPr>
        <w:annotationRef/>
      </w:r>
      <w:r>
        <w:t xml:space="preserve">Add information about the NYT data. </w:t>
      </w:r>
    </w:p>
  </w:comment>
  <w:comment w:id="270" w:author="Hannah G Leker [2]" w:date="2021-12-06T17:18:00Z" w:initials="HGL">
    <w:p w14:paraId="3EF9EC03" w14:textId="1C10CE4B" w:rsidR="005D135B" w:rsidRDefault="005D135B">
      <w:pPr>
        <w:pStyle w:val="CommentText"/>
      </w:pPr>
      <w:r>
        <w:rPr>
          <w:rStyle w:val="CommentReference"/>
        </w:rPr>
        <w:annotationRef/>
      </w:r>
      <w:r>
        <w:t xml:space="preserve">Flagged for Caroline to add high level description of how </w:t>
      </w:r>
      <w:r w:rsidR="003918E9">
        <w:t xml:space="preserve">this </w:t>
      </w:r>
      <w:r w:rsidR="00E67EC5">
        <w:t xml:space="preserve">was done.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FF85A3" w15:done="0"/>
  <w15:commentEx w15:paraId="535DAAD4" w15:paraIdParent="72FF85A3" w15:done="0"/>
  <w15:commentEx w15:paraId="49E5E77A" w15:done="0"/>
  <w15:commentEx w15:paraId="05C86C22" w15:done="0"/>
  <w15:commentEx w15:paraId="3EF9EC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9F6D7" w16cex:dateUtc="2021-12-07T20:05:00Z"/>
  <w16cex:commentExtensible w16cex:durableId="2559FCB6" w16cex:dateUtc="2021-12-07T20:31:00Z"/>
  <w16cex:commentExtensible w16cex:durableId="2558C3E4" w16cex:dateUtc="2021-12-06T22:16:00Z"/>
  <w16cex:commentExtensible w16cex:durableId="2558C388" w16cex:dateUtc="2021-12-06T22:14:00Z"/>
  <w16cex:commentExtensible w16cex:durableId="2558C45C" w16cex:dateUtc="2021-12-06T2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FF85A3" w16cid:durableId="2559F6D7"/>
  <w16cid:commentId w16cid:paraId="535DAAD4" w16cid:durableId="2559FCB6"/>
  <w16cid:commentId w16cid:paraId="49E5E77A" w16cid:durableId="2558C3E4"/>
  <w16cid:commentId w16cid:paraId="05C86C22" w16cid:durableId="2558C388"/>
  <w16cid:commentId w16cid:paraId="3EF9EC03" w16cid:durableId="2558C4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0E580" w14:textId="77777777" w:rsidR="00090C01" w:rsidRDefault="00090C01" w:rsidP="00621422">
      <w:r>
        <w:separator/>
      </w:r>
    </w:p>
  </w:endnote>
  <w:endnote w:type="continuationSeparator" w:id="0">
    <w:p w14:paraId="3214617F" w14:textId="77777777" w:rsidR="00090C01" w:rsidRDefault="00090C01" w:rsidP="00621422">
      <w:r>
        <w:continuationSeparator/>
      </w:r>
    </w:p>
  </w:endnote>
  <w:endnote w:type="continuationNotice" w:id="1">
    <w:p w14:paraId="6AA552B3" w14:textId="77777777" w:rsidR="00090C01" w:rsidRDefault="00090C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3C338" w14:textId="77777777" w:rsidR="00090C01" w:rsidRDefault="00090C01" w:rsidP="00621422">
      <w:r>
        <w:separator/>
      </w:r>
    </w:p>
  </w:footnote>
  <w:footnote w:type="continuationSeparator" w:id="0">
    <w:p w14:paraId="7505DC1E" w14:textId="77777777" w:rsidR="00090C01" w:rsidRDefault="00090C01" w:rsidP="00621422">
      <w:r>
        <w:continuationSeparator/>
      </w:r>
    </w:p>
  </w:footnote>
  <w:footnote w:type="continuationNotice" w:id="1">
    <w:p w14:paraId="62A1E93D" w14:textId="77777777" w:rsidR="00090C01" w:rsidRDefault="00090C01"/>
  </w:footnote>
  <w:footnote w:id="2">
    <w:p w14:paraId="65166AAB" w14:textId="651BA652" w:rsidR="00811253" w:rsidRPr="00D164D5" w:rsidRDefault="00811253" w:rsidP="00316B1D">
      <w:pPr>
        <w:shd w:val="clear" w:color="auto" w:fill="FFFFFF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D164D5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D164D5">
        <w:rPr>
          <w:rFonts w:asciiTheme="minorHAnsi" w:hAnsiTheme="minorHAnsi" w:cstheme="minorHAnsi"/>
          <w:sz w:val="20"/>
          <w:szCs w:val="20"/>
        </w:rPr>
        <w:t xml:space="preserve"> </w:t>
      </w:r>
      <w:r w:rsidRPr="00D164D5">
        <w:rPr>
          <w:rFonts w:asciiTheme="minorHAnsi" w:hAnsiTheme="minorHAnsi" w:cstheme="minorHAnsi"/>
          <w:color w:val="000000"/>
          <w:sz w:val="20"/>
          <w:szCs w:val="20"/>
        </w:rPr>
        <w:t xml:space="preserve">Nelson, C., Sloan, J., &amp; Chandra, A. (2019). </w:t>
      </w:r>
      <w:r w:rsidRPr="00D164D5">
        <w:rPr>
          <w:rFonts w:asciiTheme="minorHAnsi" w:hAnsiTheme="minorHAnsi" w:cstheme="minorHAnsi"/>
          <w:i/>
          <w:iCs/>
          <w:color w:val="000000"/>
          <w:sz w:val="20"/>
          <w:szCs w:val="20"/>
        </w:rPr>
        <w:t>Examining Civic Engagement Links to Health</w:t>
      </w:r>
      <w:r w:rsidR="002F1156" w:rsidRPr="00D164D5">
        <w:rPr>
          <w:rFonts w:asciiTheme="minorHAnsi" w:hAnsiTheme="minorHAnsi" w:cstheme="minorHAnsi"/>
          <w:i/>
          <w:iCs/>
          <w:color w:val="000000"/>
          <w:sz w:val="20"/>
          <w:szCs w:val="20"/>
        </w:rPr>
        <w:t>:</w:t>
      </w:r>
      <w:r w:rsidRPr="00D164D5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Findings from the Literature and Implications for a Culture of Health.</w:t>
      </w:r>
      <w:r w:rsidRPr="00D164D5">
        <w:rPr>
          <w:rFonts w:asciiTheme="minorHAnsi" w:hAnsiTheme="minorHAnsi" w:cstheme="minorHAnsi"/>
          <w:color w:val="000000"/>
          <w:sz w:val="20"/>
          <w:szCs w:val="20"/>
        </w:rPr>
        <w:t xml:space="preserve"> RAND Corporation. </w:t>
      </w:r>
      <w:hyperlink r:id="rId1" w:history="1">
        <w:r w:rsidRPr="00D164D5">
          <w:rPr>
            <w:rStyle w:val="Hyperlink"/>
            <w:rFonts w:asciiTheme="minorHAnsi" w:hAnsiTheme="minorHAnsi" w:cstheme="minorHAnsi"/>
            <w:sz w:val="20"/>
            <w:szCs w:val="20"/>
          </w:rPr>
          <w:t>https://www.rand.org/content/dam/rand/pubs/research_reports/RR3100/RR3163/RAND_RR3163.pdf</w:t>
        </w:r>
      </w:hyperlink>
      <w:r w:rsidRPr="00D164D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3">
    <w:p w14:paraId="21B0266D" w14:textId="74D359F0" w:rsidR="00CF4701" w:rsidRPr="00D164D5" w:rsidDel="004C61F3" w:rsidRDefault="00CF4701" w:rsidP="00316B1D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del w:id="155" w:author="Hannah G Leker" w:date="2021-12-06T15:30:00Z"/>
          <w:rFonts w:asciiTheme="minorHAnsi" w:hAnsiTheme="minorHAnsi" w:cstheme="minorHAnsi"/>
          <w:color w:val="000000"/>
          <w:sz w:val="20"/>
          <w:szCs w:val="20"/>
        </w:rPr>
      </w:pPr>
      <w:del w:id="156" w:author="Hannah G Leker" w:date="2021-12-06T15:30:00Z">
        <w:r w:rsidRPr="00D164D5" w:rsidDel="004C61F3">
          <w:rPr>
            <w:rStyle w:val="FootnoteReference"/>
            <w:rFonts w:asciiTheme="minorHAnsi" w:hAnsiTheme="minorHAnsi" w:cstheme="minorHAnsi"/>
            <w:sz w:val="20"/>
            <w:szCs w:val="20"/>
          </w:rPr>
          <w:footnoteRef/>
        </w:r>
        <w:r w:rsidRPr="00D164D5" w:rsidDel="004C61F3">
          <w:rPr>
            <w:rFonts w:asciiTheme="minorHAnsi" w:hAnsiTheme="minorHAnsi" w:cstheme="minorHAnsi"/>
            <w:sz w:val="20"/>
            <w:szCs w:val="20"/>
          </w:rPr>
          <w:delText xml:space="preserve"> </w:delText>
        </w:r>
        <w:r w:rsidRPr="00D164D5" w:rsidDel="004C61F3">
          <w:rPr>
            <w:rFonts w:asciiTheme="minorHAnsi" w:hAnsiTheme="minorHAnsi" w:cstheme="minorHAnsi"/>
            <w:color w:val="000000"/>
            <w:sz w:val="20"/>
            <w:szCs w:val="20"/>
          </w:rPr>
          <w:delText>Macintyre, A., Ferris, D., Gonçalves, B., &amp; Quinn, N. (2018). What has economics got to do with it? The impact of socioeconomic factors on mental health and the case for collective action. </w:delText>
        </w:r>
        <w:r w:rsidRPr="00D164D5" w:rsidDel="004C61F3">
          <w:rPr>
            <w:rFonts w:asciiTheme="minorHAnsi" w:hAnsiTheme="minorHAnsi" w:cstheme="minorHAnsi"/>
            <w:i/>
            <w:iCs/>
            <w:color w:val="000000"/>
            <w:sz w:val="20"/>
            <w:szCs w:val="20"/>
          </w:rPr>
          <w:delText>Palgrave Communications</w:delText>
        </w:r>
        <w:r w:rsidRPr="00D164D5" w:rsidDel="004C61F3">
          <w:rPr>
            <w:rFonts w:asciiTheme="minorHAnsi" w:hAnsiTheme="minorHAnsi" w:cstheme="minorHAnsi"/>
            <w:color w:val="000000"/>
            <w:sz w:val="20"/>
            <w:szCs w:val="20"/>
          </w:rPr>
          <w:delText>, </w:delText>
        </w:r>
        <w:r w:rsidRPr="00D164D5" w:rsidDel="004C61F3">
          <w:rPr>
            <w:rFonts w:asciiTheme="minorHAnsi" w:hAnsiTheme="minorHAnsi" w:cstheme="minorHAnsi"/>
            <w:i/>
            <w:iCs/>
            <w:color w:val="000000"/>
            <w:sz w:val="20"/>
            <w:szCs w:val="20"/>
          </w:rPr>
          <w:delText>4</w:delText>
        </w:r>
      </w:del>
      <w:ins w:id="157" w:author="Emily Pantalone" w:date="2021-12-02T21:12:00Z">
        <w:del w:id="158" w:author="Hannah G Leker" w:date="2021-12-06T15:30:00Z">
          <w:r w:rsidR="00303190" w:rsidRPr="00D164D5" w:rsidDel="004C61F3">
            <w:rPr>
              <w:rFonts w:asciiTheme="minorHAnsi" w:hAnsiTheme="minorHAnsi" w:cstheme="minorHAnsi"/>
              <w:color w:val="000000"/>
              <w:sz w:val="20"/>
              <w:szCs w:val="20"/>
            </w:rPr>
            <w:delText>, Article 10</w:delText>
          </w:r>
        </w:del>
      </w:ins>
      <w:del w:id="159" w:author="Hannah G Leker" w:date="2021-12-06T15:30:00Z">
        <w:r w:rsidRPr="00D164D5" w:rsidDel="004C61F3">
          <w:rPr>
            <w:rFonts w:asciiTheme="minorHAnsi" w:hAnsiTheme="minorHAnsi" w:cstheme="minorHAnsi"/>
            <w:color w:val="000000"/>
            <w:sz w:val="20"/>
            <w:szCs w:val="20"/>
          </w:rPr>
          <w:delText xml:space="preserve">(1). </w:delText>
        </w:r>
      </w:del>
      <w:ins w:id="160" w:author="Emily Pantalone" w:date="2021-12-02T21:12:00Z">
        <w:del w:id="161" w:author="Hannah G Leker" w:date="2021-12-06T15:30:00Z">
          <w:r w:rsidR="00ED3428" w:rsidRPr="00D164D5" w:rsidDel="004C61F3">
            <w:rPr>
              <w:rFonts w:asciiTheme="minorHAnsi" w:hAnsiTheme="minorHAnsi" w:cstheme="minorHAnsi"/>
              <w:color w:val="000000"/>
              <w:sz w:val="20"/>
              <w:szCs w:val="20"/>
            </w:rPr>
            <w:fldChar w:fldCharType="begin"/>
          </w:r>
          <w:r w:rsidR="00ED3428" w:rsidRPr="00D164D5" w:rsidDel="004C61F3">
            <w:rPr>
              <w:rFonts w:asciiTheme="minorHAnsi" w:hAnsiTheme="minorHAnsi" w:cstheme="minorHAnsi"/>
              <w:color w:val="000000"/>
              <w:sz w:val="20"/>
              <w:szCs w:val="20"/>
            </w:rPr>
            <w:delInstrText xml:space="preserve"> HYPERLINK "</w:delInstrText>
          </w:r>
        </w:del>
      </w:ins>
      <w:del w:id="162" w:author="Hannah G Leker" w:date="2021-12-06T15:30:00Z">
        <w:r w:rsidR="00ED3428" w:rsidRPr="00D164D5" w:rsidDel="004C61F3">
          <w:rPr>
            <w:rFonts w:asciiTheme="minorHAnsi" w:hAnsiTheme="minorHAnsi" w:cstheme="minorHAnsi"/>
            <w:color w:val="000000"/>
            <w:sz w:val="20"/>
            <w:szCs w:val="20"/>
          </w:rPr>
          <w:delInstrText>https://doi.org/10.1057/s41599-018-0063-2</w:delInstrText>
        </w:r>
      </w:del>
      <w:ins w:id="163" w:author="Emily Pantalone" w:date="2021-12-02T21:12:00Z">
        <w:del w:id="164" w:author="Hannah G Leker" w:date="2021-12-06T15:30:00Z">
          <w:r w:rsidR="00ED3428" w:rsidRPr="00D164D5" w:rsidDel="004C61F3">
            <w:rPr>
              <w:rFonts w:asciiTheme="minorHAnsi" w:hAnsiTheme="minorHAnsi" w:cstheme="minorHAnsi"/>
              <w:color w:val="000000"/>
              <w:sz w:val="20"/>
              <w:szCs w:val="20"/>
            </w:rPr>
            <w:delInstrText xml:space="preserve">" </w:delInstrText>
          </w:r>
          <w:r w:rsidR="00ED3428" w:rsidRPr="00D164D5" w:rsidDel="004C61F3">
            <w:rPr>
              <w:rFonts w:asciiTheme="minorHAnsi" w:hAnsiTheme="minorHAnsi" w:cstheme="minorHAnsi"/>
              <w:color w:val="000000"/>
              <w:sz w:val="20"/>
              <w:szCs w:val="20"/>
            </w:rPr>
            <w:fldChar w:fldCharType="separate"/>
          </w:r>
        </w:del>
      </w:ins>
      <w:del w:id="165" w:author="Hannah G Leker" w:date="2021-12-06T15:30:00Z">
        <w:r w:rsidR="00ED3428" w:rsidRPr="00D164D5" w:rsidDel="004C61F3">
          <w:rPr>
            <w:rStyle w:val="Hyperlink"/>
            <w:rFonts w:asciiTheme="minorHAnsi" w:hAnsiTheme="minorHAnsi" w:cstheme="minorHAnsi"/>
            <w:sz w:val="20"/>
            <w:szCs w:val="20"/>
          </w:rPr>
          <w:delText>https://doi.org/10.1057/s41599-018-0063-2</w:delText>
        </w:r>
      </w:del>
      <w:ins w:id="166" w:author="Emily Pantalone" w:date="2021-12-02T21:12:00Z">
        <w:del w:id="167" w:author="Hannah G Leker" w:date="2021-12-06T15:30:00Z">
          <w:r w:rsidR="00ED3428" w:rsidRPr="00D164D5" w:rsidDel="004C61F3">
            <w:rPr>
              <w:rFonts w:asciiTheme="minorHAnsi" w:hAnsiTheme="minorHAnsi" w:cstheme="minorHAnsi"/>
              <w:color w:val="000000"/>
              <w:sz w:val="20"/>
              <w:szCs w:val="20"/>
            </w:rPr>
            <w:fldChar w:fldCharType="end"/>
          </w:r>
          <w:r w:rsidR="00ED3428" w:rsidRPr="00D164D5" w:rsidDel="004C61F3">
            <w:rPr>
              <w:rFonts w:asciiTheme="minorHAnsi" w:hAnsiTheme="minorHAnsi" w:cstheme="minorHAnsi"/>
              <w:color w:val="000000"/>
              <w:sz w:val="20"/>
              <w:szCs w:val="20"/>
            </w:rPr>
            <w:delText xml:space="preserve"> </w:delText>
          </w:r>
        </w:del>
      </w:ins>
    </w:p>
  </w:footnote>
  <w:footnote w:id="4">
    <w:p w14:paraId="2B2EB1B9" w14:textId="77777777" w:rsidR="00EC7DE4" w:rsidRPr="00316B1D" w:rsidRDefault="00532BE0" w:rsidP="00316B1D">
      <w:pPr>
        <w:pStyle w:val="FootnoteText"/>
        <w:rPr>
          <w:ins w:id="171" w:author="Emily Pantalone" w:date="2021-12-02T21:17:00Z"/>
          <w:rFonts w:eastAsia="Times New Roman" w:cstheme="minorHAnsi"/>
          <w:color w:val="000000"/>
        </w:rPr>
      </w:pPr>
      <w:r w:rsidRPr="00316B1D">
        <w:rPr>
          <w:rStyle w:val="FootnoteReference"/>
          <w:rFonts w:cstheme="minorHAnsi"/>
        </w:rPr>
        <w:footnoteRef/>
      </w:r>
      <w:r w:rsidRPr="00316B1D">
        <w:rPr>
          <w:rFonts w:cstheme="minorHAnsi"/>
        </w:rPr>
        <w:t xml:space="preserve"> </w:t>
      </w:r>
      <w:r w:rsidRPr="00316B1D">
        <w:rPr>
          <w:rFonts w:eastAsia="Times New Roman" w:cstheme="minorHAnsi"/>
          <w:color w:val="000000"/>
        </w:rPr>
        <w:t xml:space="preserve">Brown, C. L., Raza, D., &amp; Pinto, A. D. (2020). Voting, health and interventions in healthcare settings: a scoping </w:t>
      </w:r>
    </w:p>
    <w:p w14:paraId="40F8B4F5" w14:textId="6966E366" w:rsidR="00532BE0" w:rsidRPr="00316B1D" w:rsidRDefault="00532BE0" w:rsidP="00D164D5">
      <w:pPr>
        <w:pStyle w:val="FootnoteText"/>
        <w:ind w:firstLine="720"/>
        <w:rPr>
          <w:rFonts w:cstheme="minorHAnsi"/>
        </w:rPr>
      </w:pPr>
      <w:r w:rsidRPr="00316B1D">
        <w:rPr>
          <w:rFonts w:eastAsia="Times New Roman" w:cstheme="minorHAnsi"/>
          <w:color w:val="000000"/>
        </w:rPr>
        <w:t>review. </w:t>
      </w:r>
      <w:r w:rsidRPr="00316B1D">
        <w:rPr>
          <w:rFonts w:eastAsia="Times New Roman" w:cstheme="minorHAnsi"/>
          <w:i/>
          <w:iCs/>
          <w:color w:val="000000"/>
        </w:rPr>
        <w:t>Public Health Reviews</w:t>
      </w:r>
      <w:r w:rsidRPr="00316B1D">
        <w:rPr>
          <w:rFonts w:eastAsia="Times New Roman" w:cstheme="minorHAnsi"/>
          <w:color w:val="000000"/>
        </w:rPr>
        <w:t>, </w:t>
      </w:r>
      <w:r w:rsidRPr="00316B1D">
        <w:rPr>
          <w:rFonts w:eastAsia="Times New Roman" w:cstheme="minorHAnsi"/>
          <w:i/>
          <w:iCs/>
          <w:color w:val="000000"/>
        </w:rPr>
        <w:t>41</w:t>
      </w:r>
      <w:ins w:id="172" w:author="Emily Pantalone" w:date="2021-12-02T21:13:00Z">
        <w:r w:rsidR="002D542D" w:rsidRPr="00316B1D">
          <w:rPr>
            <w:rFonts w:eastAsia="Times New Roman" w:cstheme="minorHAnsi"/>
            <w:color w:val="000000"/>
          </w:rPr>
          <w:t>, Article 16</w:t>
        </w:r>
      </w:ins>
      <w:del w:id="173" w:author="Emily Pantalone" w:date="2021-12-02T21:13:00Z">
        <w:r w:rsidRPr="00316B1D" w:rsidDel="002D542D">
          <w:rPr>
            <w:rFonts w:eastAsia="Times New Roman" w:cstheme="minorHAnsi"/>
            <w:color w:val="000000"/>
          </w:rPr>
          <w:delText>(1)</w:delText>
        </w:r>
      </w:del>
      <w:r w:rsidRPr="00316B1D">
        <w:rPr>
          <w:rFonts w:eastAsia="Times New Roman" w:cstheme="minorHAnsi"/>
          <w:color w:val="000000"/>
        </w:rPr>
        <w:t xml:space="preserve">. </w:t>
      </w:r>
      <w:hyperlink r:id="rId2" w:history="1">
        <w:r w:rsidRPr="00316B1D">
          <w:rPr>
            <w:rStyle w:val="Hyperlink"/>
            <w:rFonts w:eastAsia="Times New Roman" w:cstheme="minorHAnsi"/>
          </w:rPr>
          <w:t>https://doi.org/10.1186/s40985-020-00133-6</w:t>
        </w:r>
      </w:hyperlink>
    </w:p>
  </w:footnote>
  <w:footnote w:id="5">
    <w:p w14:paraId="0C5D01A8" w14:textId="77777777" w:rsidR="00B562C1" w:rsidRDefault="00A765D7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ins w:id="177" w:author="Hannah G Leker" w:date="2021-12-06T15:32:00Z"/>
          <w:rFonts w:asciiTheme="minorHAnsi" w:hAnsiTheme="minorHAnsi" w:cstheme="minorHAnsi"/>
          <w:color w:val="000000"/>
          <w:sz w:val="20"/>
          <w:szCs w:val="20"/>
        </w:rPr>
      </w:pPr>
      <w:r w:rsidRPr="00D164D5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D164D5">
        <w:rPr>
          <w:rFonts w:asciiTheme="minorHAnsi" w:hAnsiTheme="minorHAnsi" w:cstheme="minorHAnsi"/>
          <w:sz w:val="20"/>
          <w:szCs w:val="20"/>
        </w:rPr>
        <w:t xml:space="preserve"> </w:t>
      </w:r>
      <w:ins w:id="178" w:author="Emily Pantalone" w:date="2021-12-02T21:20:00Z">
        <w:r w:rsidR="00C02DBA" w:rsidRPr="00D164D5">
          <w:rPr>
            <w:rFonts w:asciiTheme="minorHAnsi" w:hAnsiTheme="minorHAnsi" w:cstheme="minorHAnsi"/>
            <w:color w:val="000000"/>
            <w:sz w:val="20"/>
            <w:szCs w:val="20"/>
          </w:rPr>
          <w:t>Nelson, C., Sloan, J., &amp; Chandra, A. (2019).</w:t>
        </w:r>
        <w:r w:rsidR="00C02DBA" w:rsidRPr="00D164D5">
          <w:rPr>
            <w:rStyle w:val="apple-converted-space"/>
            <w:rFonts w:asciiTheme="minorHAnsi" w:hAnsiTheme="minorHAnsi" w:cstheme="minorHAnsi"/>
            <w:color w:val="000000"/>
            <w:sz w:val="20"/>
            <w:szCs w:val="20"/>
          </w:rPr>
          <w:t> </w:t>
        </w:r>
        <w:r w:rsidR="00C02DBA" w:rsidRPr="00D164D5">
          <w:rPr>
            <w:rFonts w:asciiTheme="minorHAnsi" w:hAnsiTheme="minorHAnsi" w:cstheme="minorHAnsi"/>
            <w:i/>
            <w:iCs/>
            <w:color w:val="000000"/>
            <w:sz w:val="20"/>
            <w:szCs w:val="20"/>
          </w:rPr>
          <w:t>Examining Civic Engagement Links to Health: Findings from the Literature and Implications for a Culture of Health</w:t>
        </w:r>
        <w:r w:rsidR="00C02DBA" w:rsidRPr="00D164D5">
          <w:rPr>
            <w:rFonts w:asciiTheme="minorHAnsi" w:hAnsiTheme="minorHAnsi" w:cstheme="minorHAnsi"/>
            <w:color w:val="000000"/>
            <w:sz w:val="20"/>
            <w:szCs w:val="20"/>
          </w:rPr>
          <w:t xml:space="preserve">. RAND Corporation. </w:t>
        </w:r>
      </w:ins>
    </w:p>
    <w:p w14:paraId="4A8C0CA7" w14:textId="23DBFB4B" w:rsidR="00A765D7" w:rsidRPr="00D164D5" w:rsidRDefault="00B562C1" w:rsidP="00D164D5">
      <w:pPr>
        <w:pStyle w:val="NormalWeb"/>
        <w:shd w:val="clear" w:color="auto" w:fill="FFFFFF"/>
        <w:spacing w:before="0" w:beforeAutospacing="0" w:after="0" w:afterAutospacing="0"/>
        <w:ind w:left="2520" w:hanging="1800"/>
        <w:rPr>
          <w:rFonts w:asciiTheme="minorHAnsi" w:hAnsiTheme="minorHAnsi" w:cstheme="minorHAnsi"/>
          <w:color w:val="000000"/>
          <w:sz w:val="20"/>
          <w:szCs w:val="20"/>
        </w:rPr>
      </w:pPr>
      <w:ins w:id="179" w:author="Hannah G Leker" w:date="2021-12-06T15:32:00Z">
        <w:r>
          <w:rPr>
            <w:rFonts w:asciiTheme="minorHAnsi" w:hAnsiTheme="minorHAnsi" w:cstheme="minorHAnsi"/>
            <w:color w:val="000000"/>
            <w:sz w:val="20"/>
            <w:szCs w:val="20"/>
          </w:rPr>
          <w:fldChar w:fldCharType="begin"/>
        </w:r>
        <w:r>
          <w:rPr>
            <w:rFonts w:asciiTheme="minorHAnsi" w:hAnsiTheme="minorHAnsi" w:cstheme="minorHAnsi"/>
            <w:color w:val="000000"/>
            <w:sz w:val="20"/>
            <w:szCs w:val="20"/>
          </w:rPr>
          <w:instrText xml:space="preserve"> HYPERLINK "</w:instrText>
        </w:r>
      </w:ins>
      <w:ins w:id="180" w:author="Emily Pantalone" w:date="2021-12-02T21:20:00Z">
        <w:r w:rsidRPr="00D164D5">
          <w:rPr>
            <w:rFonts w:asciiTheme="minorHAnsi" w:hAnsiTheme="minorHAnsi" w:cstheme="minorHAnsi"/>
            <w:color w:val="000000"/>
            <w:sz w:val="20"/>
            <w:szCs w:val="20"/>
          </w:rPr>
          <w:instrText>https://www.rand.org/content/dam/rand/pubs/research_reports/RR3100/RR3163/RAND_RR3163.pdf</w:instrText>
        </w:r>
      </w:ins>
      <w:ins w:id="181" w:author="Hannah G Leker" w:date="2021-12-06T15:32:00Z">
        <w:r>
          <w:rPr>
            <w:rFonts w:asciiTheme="minorHAnsi" w:hAnsiTheme="minorHAnsi" w:cstheme="minorHAnsi"/>
            <w:color w:val="000000"/>
            <w:sz w:val="20"/>
            <w:szCs w:val="20"/>
          </w:rPr>
          <w:instrText xml:space="preserve">" </w:instrText>
        </w:r>
        <w:r>
          <w:rPr>
            <w:rFonts w:asciiTheme="minorHAnsi" w:hAnsiTheme="minorHAnsi" w:cstheme="minorHAnsi"/>
            <w:color w:val="000000"/>
            <w:sz w:val="20"/>
            <w:szCs w:val="20"/>
          </w:rPr>
          <w:fldChar w:fldCharType="separate"/>
        </w:r>
      </w:ins>
      <w:ins w:id="182" w:author="Emily Pantalone" w:date="2021-12-02T21:20:00Z">
        <w:r w:rsidRPr="00D164D5">
          <w:rPr>
            <w:rStyle w:val="Hyperlink"/>
            <w:rFonts w:asciiTheme="minorHAnsi" w:hAnsiTheme="minorHAnsi" w:cstheme="minorHAnsi"/>
            <w:sz w:val="20"/>
            <w:szCs w:val="20"/>
          </w:rPr>
          <w:t>https://www.rand.org/content/dam/rand/pubs/research_reports/RR3100/RR3163/RAND_RR3163.pdf</w:t>
        </w:r>
      </w:ins>
      <w:ins w:id="183" w:author="Hannah G Leker" w:date="2021-12-06T15:32:00Z">
        <w:r>
          <w:rPr>
            <w:rFonts w:asciiTheme="minorHAnsi" w:hAnsiTheme="minorHAnsi" w:cstheme="minorHAnsi"/>
            <w:color w:val="000000"/>
            <w:sz w:val="20"/>
            <w:szCs w:val="20"/>
          </w:rPr>
          <w:fldChar w:fldCharType="end"/>
        </w:r>
        <w:r>
          <w:rPr>
            <w:rFonts w:asciiTheme="minorHAnsi" w:hAnsiTheme="minorHAnsi" w:cstheme="minorHAnsi"/>
            <w:color w:val="000000"/>
            <w:sz w:val="20"/>
            <w:szCs w:val="20"/>
          </w:rPr>
          <w:t xml:space="preserve"> </w:t>
        </w:r>
      </w:ins>
      <w:del w:id="184" w:author="Emily Pantalone" w:date="2021-12-02T21:20:00Z">
        <w:r w:rsidR="00A9543F" w:rsidRPr="00D164D5" w:rsidDel="007809EF">
          <w:rPr>
            <w:rFonts w:asciiTheme="minorHAnsi" w:hAnsiTheme="minorHAnsi" w:cstheme="minorHAnsi"/>
            <w:color w:val="000000"/>
            <w:sz w:val="20"/>
            <w:szCs w:val="20"/>
          </w:rPr>
          <w:delText xml:space="preserve">Nelson, C., Sloan, J., &amp; Chandra, A. (2019). </w:delText>
        </w:r>
        <w:r w:rsidR="00A9543F" w:rsidRPr="00D164D5" w:rsidDel="007809EF">
          <w:rPr>
            <w:rFonts w:asciiTheme="minorHAnsi" w:hAnsiTheme="minorHAnsi" w:cstheme="minorHAnsi"/>
            <w:i/>
            <w:iCs/>
            <w:color w:val="000000"/>
            <w:sz w:val="20"/>
            <w:szCs w:val="20"/>
          </w:rPr>
          <w:delText>Examining Civic Engagement Links to Health: Findings from the Literature and Implications for a Culture of Health.</w:delText>
        </w:r>
        <w:r w:rsidR="00A9543F" w:rsidRPr="00D164D5" w:rsidDel="007809EF">
          <w:rPr>
            <w:rFonts w:asciiTheme="minorHAnsi" w:hAnsiTheme="minorHAnsi" w:cstheme="minorHAnsi"/>
            <w:color w:val="000000"/>
            <w:sz w:val="20"/>
            <w:szCs w:val="20"/>
          </w:rPr>
          <w:delText xml:space="preserve"> RAND Corporation. </w:delText>
        </w:r>
        <w:r w:rsidR="00527804" w:rsidRPr="00D164D5" w:rsidDel="007809EF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527804" w:rsidRPr="00D164D5" w:rsidDel="007809EF">
          <w:rPr>
            <w:rFonts w:asciiTheme="minorHAnsi" w:hAnsiTheme="minorHAnsi" w:cstheme="minorHAnsi"/>
            <w:sz w:val="20"/>
            <w:szCs w:val="20"/>
          </w:rPr>
          <w:delInstrText xml:space="preserve"> HYPERLINK "</w:delInstrText>
        </w:r>
        <w:r w:rsidR="00527804" w:rsidRPr="00D164D5" w:rsidDel="007809EF">
          <w:rPr>
            <w:rFonts w:asciiTheme="minorHAnsi" w:hAnsiTheme="minorHAnsi" w:cstheme="minorHAnsi"/>
          </w:rPr>
          <w:delInstrText>https://www.rand.org/content/dam/rand/pubs/research_reports/RR3100/RR3163/RAND_RR3163.pdf</w:delInstrText>
        </w:r>
        <w:r w:rsidR="00527804" w:rsidRPr="00D164D5" w:rsidDel="007809EF">
          <w:rPr>
            <w:rFonts w:asciiTheme="minorHAnsi" w:hAnsiTheme="minorHAnsi" w:cstheme="minorHAnsi"/>
            <w:sz w:val="20"/>
            <w:szCs w:val="20"/>
          </w:rPr>
          <w:delInstrText xml:space="preserve">" </w:delInstrText>
        </w:r>
        <w:r w:rsidR="00527804" w:rsidRPr="00D164D5" w:rsidDel="007809EF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527804" w:rsidRPr="00D164D5" w:rsidDel="007809EF">
          <w:rPr>
            <w:rStyle w:val="Hyperlink"/>
            <w:rFonts w:asciiTheme="minorHAnsi" w:hAnsiTheme="minorHAnsi" w:cstheme="minorHAnsi"/>
            <w:sz w:val="20"/>
            <w:szCs w:val="20"/>
          </w:rPr>
          <w:delText>https://www.rand.org/content/dam/rand/pubs/research_reports/RR3100/RR3163/RAND_RR3163.pdf</w:delText>
        </w:r>
        <w:r w:rsidR="00527804" w:rsidRPr="00D164D5" w:rsidDel="007809EF">
          <w:rPr>
            <w:rFonts w:asciiTheme="minorHAnsi" w:hAnsiTheme="minorHAnsi" w:cstheme="minorHAnsi"/>
            <w:sz w:val="20"/>
            <w:szCs w:val="20"/>
          </w:rPr>
          <w:fldChar w:fldCharType="end"/>
        </w:r>
        <w:r w:rsidR="00A9543F" w:rsidRPr="00D164D5" w:rsidDel="007809EF">
          <w:rPr>
            <w:rFonts w:asciiTheme="minorHAnsi" w:hAnsiTheme="minorHAnsi" w:cstheme="minorHAnsi"/>
            <w:color w:val="000000"/>
            <w:sz w:val="20"/>
            <w:szCs w:val="20"/>
          </w:rPr>
          <w:delText xml:space="preserve"> </w:delText>
        </w:r>
      </w:del>
      <w:del w:id="185" w:author="Emily Pantalone" w:date="2021-12-02T21:13:00Z">
        <w:r w:rsidR="00A765D7" w:rsidRPr="00D164D5" w:rsidDel="00A9543F">
          <w:rPr>
            <w:rFonts w:asciiTheme="minorHAnsi" w:hAnsiTheme="minorHAnsi" w:cstheme="minorHAnsi"/>
            <w:sz w:val="20"/>
            <w:szCs w:val="20"/>
          </w:rPr>
          <w:delText>N</w:delText>
        </w:r>
        <w:r w:rsidR="00A765D7" w:rsidRPr="00D164D5" w:rsidDel="00A9543F">
          <w:rPr>
            <w:rFonts w:asciiTheme="minorHAnsi" w:hAnsiTheme="minorHAnsi" w:cstheme="minorHAnsi"/>
            <w:color w:val="000000"/>
            <w:sz w:val="20"/>
            <w:szCs w:val="20"/>
          </w:rPr>
          <w:delText xml:space="preserve">elson, C., Sloan, J., &amp; Chandra, A. (2019). Examining Civic Engagement Links to Health Findings from the Literature and Implications for a Culture of Health. In . RAND Corporation. </w:delText>
        </w:r>
        <w:r w:rsidR="00316B1D" w:rsidRPr="00D164D5" w:rsidDel="00A9543F">
          <w:fldChar w:fldCharType="begin"/>
        </w:r>
        <w:r w:rsidR="00316B1D" w:rsidRPr="00D164D5" w:rsidDel="00A9543F">
          <w:rPr>
            <w:rFonts w:asciiTheme="minorHAnsi" w:hAnsiTheme="minorHAnsi" w:cstheme="minorHAnsi"/>
            <w:sz w:val="20"/>
            <w:szCs w:val="20"/>
          </w:rPr>
          <w:delInstrText xml:space="preserve"> HYPERLINK "https://www.rand.org/content/dam/rand/pubs/research_reports/RR3100/RR3163/RAND_RR3163.pdf" </w:delInstrText>
        </w:r>
        <w:r w:rsidR="00316B1D" w:rsidRPr="00D164D5" w:rsidDel="00A9543F">
          <w:fldChar w:fldCharType="separate"/>
        </w:r>
        <w:r w:rsidR="00A765D7" w:rsidRPr="00D164D5" w:rsidDel="00A9543F">
          <w:rPr>
            <w:rStyle w:val="Hyperlink"/>
            <w:rFonts w:asciiTheme="minorHAnsi" w:hAnsiTheme="minorHAnsi" w:cstheme="minorHAnsi"/>
            <w:sz w:val="20"/>
            <w:szCs w:val="20"/>
          </w:rPr>
          <w:delText>https://www.rand.org/content/dam/rand/pubs/research_reports/RR3100/RR3163/RAND_RR3163.pdf</w:delText>
        </w:r>
        <w:r w:rsidR="00316B1D" w:rsidRPr="00D164D5" w:rsidDel="00A9543F">
          <w:rPr>
            <w:rStyle w:val="Hyperlink"/>
            <w:rFonts w:asciiTheme="minorHAnsi" w:hAnsiTheme="minorHAnsi" w:cstheme="minorHAnsi"/>
            <w:sz w:val="20"/>
            <w:szCs w:val="20"/>
          </w:rPr>
          <w:fldChar w:fldCharType="end"/>
        </w:r>
      </w:del>
    </w:p>
  </w:footnote>
  <w:footnote w:id="6">
    <w:p w14:paraId="7D2F7F7D" w14:textId="707965FC" w:rsidR="001654A3" w:rsidRPr="00D164D5" w:rsidRDefault="001654A3" w:rsidP="00D164D5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="Calibri" w:hAnsi="Calibri" w:cs="Calibri"/>
          <w:color w:val="000000"/>
          <w:sz w:val="20"/>
          <w:szCs w:val="20"/>
        </w:rPr>
      </w:pPr>
      <w:r w:rsidRPr="00316B1D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ins w:id="193" w:author="Hannah G Leker" w:date="2021-12-06T15:39:00Z">
        <w:r w:rsidR="007D7559">
          <w:rPr>
            <w:rFonts w:asciiTheme="minorHAnsi" w:hAnsiTheme="minorHAnsi" w:cstheme="minorHAnsi"/>
            <w:sz w:val="20"/>
            <w:szCs w:val="20"/>
          </w:rPr>
          <w:t xml:space="preserve"> Brown, A., Batt, J., &amp; Kim, E.J. (2020)</w:t>
        </w:r>
      </w:ins>
      <w:ins w:id="194" w:author="Hannah G Leker" w:date="2021-12-06T15:40:00Z">
        <w:r w:rsidR="00B63E1E">
          <w:rPr>
            <w:rFonts w:asciiTheme="minorHAnsi" w:hAnsiTheme="minorHAnsi" w:cstheme="minorHAnsi"/>
            <w:sz w:val="20"/>
            <w:szCs w:val="20"/>
          </w:rPr>
          <w:t>.</w:t>
        </w:r>
      </w:ins>
      <w:ins w:id="195" w:author="Hannah G Leker" w:date="2021-12-06T15:39:00Z">
        <w:r w:rsidR="007D7559">
          <w:rPr>
            <w:rFonts w:asciiTheme="minorHAnsi" w:hAnsiTheme="minorHAnsi" w:cstheme="minorHAnsi"/>
            <w:sz w:val="20"/>
            <w:szCs w:val="20"/>
          </w:rPr>
          <w:t xml:space="preserve"> </w:t>
        </w:r>
        <w:r w:rsidR="007D7559" w:rsidRPr="00D164D5">
          <w:rPr>
            <w:rFonts w:asciiTheme="minorHAnsi" w:hAnsiTheme="minorHAnsi" w:cstheme="minorHAnsi"/>
            <w:sz w:val="20"/>
            <w:szCs w:val="20"/>
          </w:rPr>
          <w:t>Beyond the 19</w:t>
        </w:r>
        <w:r w:rsidR="007D7559" w:rsidRPr="00D164D5">
          <w:rPr>
            <w:rFonts w:asciiTheme="minorHAnsi" w:hAnsiTheme="minorHAnsi" w:cstheme="minorHAnsi"/>
            <w:sz w:val="20"/>
            <w:szCs w:val="20"/>
            <w:vertAlign w:val="superscript"/>
          </w:rPr>
          <w:t>th</w:t>
        </w:r>
        <w:r w:rsidR="007D7559" w:rsidRPr="00D164D5">
          <w:rPr>
            <w:rFonts w:asciiTheme="minorHAnsi" w:hAnsiTheme="minorHAnsi" w:cstheme="minorHAnsi"/>
            <w:sz w:val="20"/>
            <w:szCs w:val="20"/>
          </w:rPr>
          <w:t>: A Brief History of the Voter Su</w:t>
        </w:r>
      </w:ins>
      <w:ins w:id="196" w:author="Hannah G Leker" w:date="2021-12-06T15:40:00Z">
        <w:r w:rsidR="007D7559" w:rsidRPr="00D164D5">
          <w:rPr>
            <w:rFonts w:asciiTheme="minorHAnsi" w:hAnsiTheme="minorHAnsi" w:cstheme="minorHAnsi"/>
            <w:sz w:val="20"/>
            <w:szCs w:val="20"/>
          </w:rPr>
          <w:t>ppression of Black Americans</w:t>
        </w:r>
        <w:r w:rsidR="00B63E1E">
          <w:rPr>
            <w:rFonts w:asciiTheme="minorHAnsi" w:hAnsiTheme="minorHAnsi" w:cstheme="minorHAnsi"/>
            <w:sz w:val="20"/>
            <w:szCs w:val="20"/>
          </w:rPr>
          <w:t xml:space="preserve">. </w:t>
        </w:r>
        <w:r w:rsidR="00B63E1E">
          <w:rPr>
            <w:rFonts w:asciiTheme="minorHAnsi" w:hAnsiTheme="minorHAnsi" w:cstheme="minorHAnsi"/>
            <w:i/>
            <w:iCs/>
            <w:sz w:val="20"/>
            <w:szCs w:val="20"/>
          </w:rPr>
          <w:t xml:space="preserve">Social Education, </w:t>
        </w:r>
        <w:r w:rsidR="00A43EC2">
          <w:rPr>
            <w:rFonts w:asciiTheme="minorHAnsi" w:hAnsiTheme="minorHAnsi" w:cstheme="minorHAnsi"/>
            <w:i/>
            <w:iCs/>
            <w:sz w:val="20"/>
            <w:szCs w:val="20"/>
          </w:rPr>
          <w:t>84</w:t>
        </w:r>
        <w:r w:rsidR="00A43EC2">
          <w:rPr>
            <w:rFonts w:asciiTheme="minorHAnsi" w:hAnsiTheme="minorHAnsi" w:cstheme="minorHAnsi"/>
            <w:sz w:val="20"/>
            <w:szCs w:val="20"/>
          </w:rPr>
          <w:t xml:space="preserve">(4), 204-208. </w:t>
        </w:r>
      </w:ins>
      <w:ins w:id="197" w:author="Hannah G Leker" w:date="2021-12-06T15:41:00Z">
        <w:r w:rsidR="005A222C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5A222C">
          <w:rPr>
            <w:rFonts w:asciiTheme="minorHAnsi" w:hAnsiTheme="minorHAnsi" w:cstheme="minorHAnsi"/>
            <w:sz w:val="20"/>
            <w:szCs w:val="20"/>
          </w:rPr>
          <w:instrText xml:space="preserve"> HYPERLINK "</w:instrText>
        </w:r>
        <w:r w:rsidR="005A222C" w:rsidRPr="005A222C">
          <w:rPr>
            <w:rFonts w:asciiTheme="minorHAnsi" w:hAnsiTheme="minorHAnsi" w:cstheme="minorHAnsi"/>
            <w:sz w:val="20"/>
            <w:szCs w:val="20"/>
          </w:rPr>
          <w:instrText>https://www.socialstudies.org/sites/default/files/view-article-2020-08/se-840420208.pdf</w:instrText>
        </w:r>
        <w:r w:rsidR="005A222C">
          <w:rPr>
            <w:rFonts w:asciiTheme="minorHAnsi" w:hAnsiTheme="minorHAnsi" w:cstheme="minorHAnsi"/>
            <w:sz w:val="20"/>
            <w:szCs w:val="20"/>
          </w:rPr>
          <w:instrText xml:space="preserve">" </w:instrText>
        </w:r>
        <w:r w:rsidR="005A222C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5A222C" w:rsidRPr="00B218A7">
          <w:rPr>
            <w:rStyle w:val="Hyperlink"/>
            <w:rFonts w:asciiTheme="minorHAnsi" w:hAnsiTheme="minorHAnsi" w:cstheme="minorHAnsi"/>
            <w:sz w:val="20"/>
            <w:szCs w:val="20"/>
          </w:rPr>
          <w:t>https://www.socialstudies.org/sites/default/files/view-article-2020-08/se-840420208.pdf</w:t>
        </w:r>
        <w:r w:rsidR="005A222C">
          <w:rPr>
            <w:rFonts w:asciiTheme="minorHAnsi" w:hAnsiTheme="minorHAnsi" w:cstheme="minorHAnsi"/>
            <w:sz w:val="20"/>
            <w:szCs w:val="20"/>
          </w:rPr>
          <w:fldChar w:fldCharType="end"/>
        </w:r>
        <w:r w:rsidR="005A222C">
          <w:rPr>
            <w:rFonts w:asciiTheme="minorHAnsi" w:hAnsiTheme="minorHAnsi" w:cstheme="minorHAnsi"/>
            <w:sz w:val="20"/>
            <w:szCs w:val="20"/>
          </w:rPr>
          <w:t xml:space="preserve"> </w:t>
        </w:r>
      </w:ins>
      <w:del w:id="198" w:author="Hannah G Leker" w:date="2021-12-06T15:39:00Z">
        <w:r w:rsidRPr="00D164D5" w:rsidDel="007D7559">
          <w:rPr>
            <w:rFonts w:asciiTheme="minorHAnsi" w:hAnsiTheme="minorHAnsi" w:cstheme="minorHAnsi"/>
            <w:sz w:val="20"/>
            <w:szCs w:val="20"/>
          </w:rPr>
          <w:delText xml:space="preserve"> </w:delText>
        </w:r>
      </w:del>
      <w:ins w:id="199" w:author="Emily Pantalone" w:date="2021-12-02T21:24:00Z">
        <w:del w:id="200" w:author="Hannah G Leker" w:date="2021-12-06T15:41:00Z">
          <w:r w:rsidR="00316B1D" w:rsidRPr="00D164D5" w:rsidDel="005A222C">
            <w:rPr>
              <w:rFonts w:ascii="Calibri" w:hAnsi="Calibri" w:cs="Calibri"/>
              <w:color w:val="000000"/>
              <w:sz w:val="20"/>
              <w:szCs w:val="20"/>
            </w:rPr>
            <w:delText>Tensley, B. (n.d.).</w:delText>
          </w:r>
          <w:r w:rsidR="00316B1D" w:rsidRPr="00D164D5" w:rsidDel="005A222C">
            <w:rPr>
              <w:rStyle w:val="apple-converted-space"/>
              <w:rFonts w:ascii="Calibri" w:hAnsi="Calibri" w:cs="Calibri"/>
              <w:color w:val="000000"/>
              <w:sz w:val="20"/>
              <w:szCs w:val="20"/>
            </w:rPr>
            <w:delText> </w:delText>
          </w:r>
          <w:r w:rsidR="00316B1D" w:rsidRPr="00D164D5" w:rsidDel="005A222C">
            <w:rPr>
              <w:rFonts w:ascii="Calibri" w:hAnsi="Calibri" w:cs="Calibri"/>
              <w:i/>
              <w:iCs/>
              <w:color w:val="000000"/>
              <w:sz w:val="20"/>
              <w:szCs w:val="20"/>
            </w:rPr>
            <w:delText>Black voting rights and voter suppression: A timeline of new and old efforts to limit the political power of Black Americans and other voters of color</w:delText>
          </w:r>
          <w:r w:rsidR="00316B1D" w:rsidRPr="00D164D5" w:rsidDel="005A222C">
            <w:rPr>
              <w:rFonts w:ascii="Calibri" w:hAnsi="Calibri" w:cs="Calibri"/>
              <w:color w:val="000000"/>
              <w:sz w:val="20"/>
              <w:szCs w:val="20"/>
            </w:rPr>
            <w:delText xml:space="preserve">. CNN. Retrieved November 10, 2021, from </w:delText>
          </w:r>
        </w:del>
      </w:ins>
      <w:del w:id="201" w:author="Hannah G Leker" w:date="2021-12-06T15:41:00Z">
        <w:r w:rsidRPr="00316B1D" w:rsidDel="005A222C">
          <w:rPr>
            <w:rFonts w:asciiTheme="minorHAnsi" w:hAnsiTheme="minorHAnsi" w:cstheme="minorHAnsi"/>
            <w:color w:val="000000"/>
            <w:sz w:val="20"/>
            <w:szCs w:val="20"/>
          </w:rPr>
          <w:delText>Tensley, B. (n.d.). </w:delText>
        </w:r>
        <w:r w:rsidRPr="00316B1D" w:rsidDel="005A222C">
          <w:rPr>
            <w:rFonts w:asciiTheme="minorHAnsi" w:hAnsiTheme="minorHAnsi" w:cstheme="minorHAnsi"/>
            <w:i/>
            <w:iCs/>
            <w:color w:val="000000"/>
            <w:sz w:val="20"/>
            <w:szCs w:val="20"/>
          </w:rPr>
          <w:delText>Black voting rights and voter suppression: A timeline</w:delText>
        </w:r>
        <w:r w:rsidRPr="00316B1D" w:rsidDel="005A222C">
          <w:rPr>
            <w:rFonts w:asciiTheme="minorHAnsi" w:hAnsiTheme="minorHAnsi" w:cstheme="minorHAnsi"/>
            <w:color w:val="000000"/>
            <w:sz w:val="20"/>
            <w:szCs w:val="20"/>
          </w:rPr>
          <w:delText xml:space="preserve">. CNN. Retrieved November 10, 2021, from </w:delText>
        </w:r>
      </w:del>
    </w:p>
  </w:footnote>
  <w:footnote w:id="7">
    <w:p w14:paraId="379B4777" w14:textId="2FB5398C" w:rsidR="00AC3D9C" w:rsidRPr="00D164D5" w:rsidRDefault="00AC3D9C" w:rsidP="00316B1D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D164D5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D164D5">
        <w:rPr>
          <w:rFonts w:asciiTheme="minorHAnsi" w:hAnsiTheme="minorHAnsi" w:cstheme="minorHAnsi"/>
          <w:sz w:val="20"/>
          <w:szCs w:val="20"/>
        </w:rPr>
        <w:t xml:space="preserve"> </w:t>
      </w:r>
      <w:ins w:id="208" w:author="Emily Pantalone" w:date="2021-12-02T21:14:00Z">
        <w:r w:rsidR="0093211A" w:rsidRPr="00D164D5">
          <w:rPr>
            <w:rFonts w:asciiTheme="minorHAnsi" w:hAnsiTheme="minorHAnsi" w:cstheme="minorHAnsi"/>
            <w:color w:val="000000"/>
            <w:sz w:val="20"/>
            <w:szCs w:val="20"/>
          </w:rPr>
          <w:t>Healthy Democracy Healthy People. (2021).</w:t>
        </w:r>
        <w:r w:rsidR="0093211A" w:rsidRPr="00D164D5">
          <w:rPr>
            <w:rStyle w:val="apple-converted-space"/>
            <w:rFonts w:asciiTheme="minorHAnsi" w:hAnsiTheme="minorHAnsi" w:cstheme="minorHAnsi"/>
            <w:color w:val="000000"/>
            <w:sz w:val="20"/>
            <w:szCs w:val="20"/>
          </w:rPr>
          <w:t> </w:t>
        </w:r>
        <w:r w:rsidR="0093211A" w:rsidRPr="00D164D5">
          <w:rPr>
            <w:rFonts w:asciiTheme="minorHAnsi" w:hAnsiTheme="minorHAnsi" w:cstheme="minorHAnsi"/>
            <w:i/>
            <w:iCs/>
            <w:color w:val="000000"/>
            <w:sz w:val="20"/>
            <w:szCs w:val="20"/>
          </w:rPr>
          <w:t>Health &amp; Democracy Index</w:t>
        </w:r>
        <w:r w:rsidR="0093211A" w:rsidRPr="00D164D5">
          <w:rPr>
            <w:rFonts w:asciiTheme="minorHAnsi" w:hAnsiTheme="minorHAnsi" w:cstheme="minorHAnsi"/>
            <w:color w:val="000000"/>
            <w:sz w:val="20"/>
            <w:szCs w:val="20"/>
          </w:rPr>
          <w:t xml:space="preserve">. </w:t>
        </w:r>
      </w:ins>
      <w:ins w:id="209" w:author="Hannah G Leker" w:date="2021-12-06T15:32:00Z">
        <w:r w:rsidR="00714283">
          <w:rPr>
            <w:rFonts w:asciiTheme="minorHAnsi" w:hAnsiTheme="minorHAnsi" w:cstheme="minorHAnsi"/>
            <w:color w:val="000000"/>
            <w:sz w:val="20"/>
            <w:szCs w:val="20"/>
          </w:rPr>
          <w:fldChar w:fldCharType="begin"/>
        </w:r>
        <w:r w:rsidR="00714283">
          <w:rPr>
            <w:rFonts w:asciiTheme="minorHAnsi" w:hAnsiTheme="minorHAnsi" w:cstheme="minorHAnsi"/>
            <w:color w:val="000000"/>
            <w:sz w:val="20"/>
            <w:szCs w:val="20"/>
          </w:rPr>
          <w:instrText xml:space="preserve"> HYPERLINK "</w:instrText>
        </w:r>
      </w:ins>
      <w:ins w:id="210" w:author="Emily Pantalone" w:date="2021-12-02T21:14:00Z">
        <w:r w:rsidR="00714283" w:rsidRPr="00D164D5">
          <w:rPr>
            <w:rFonts w:asciiTheme="minorHAnsi" w:hAnsiTheme="minorHAnsi" w:cstheme="minorHAnsi"/>
            <w:color w:val="000000"/>
            <w:sz w:val="20"/>
            <w:szCs w:val="20"/>
          </w:rPr>
          <w:instrText>https://democracyindex.hdhp.us</w:instrText>
        </w:r>
      </w:ins>
      <w:ins w:id="211" w:author="Hannah G Leker" w:date="2021-12-06T15:32:00Z">
        <w:r w:rsidR="00714283">
          <w:rPr>
            <w:rFonts w:asciiTheme="minorHAnsi" w:hAnsiTheme="minorHAnsi" w:cstheme="minorHAnsi"/>
            <w:color w:val="000000"/>
            <w:sz w:val="20"/>
            <w:szCs w:val="20"/>
          </w:rPr>
          <w:instrText xml:space="preserve">" </w:instrText>
        </w:r>
        <w:r w:rsidR="00714283">
          <w:rPr>
            <w:rFonts w:asciiTheme="minorHAnsi" w:hAnsiTheme="minorHAnsi" w:cstheme="minorHAnsi"/>
            <w:color w:val="000000"/>
            <w:sz w:val="20"/>
            <w:szCs w:val="20"/>
          </w:rPr>
          <w:fldChar w:fldCharType="separate"/>
        </w:r>
      </w:ins>
      <w:ins w:id="212" w:author="Emily Pantalone" w:date="2021-12-02T21:14:00Z">
        <w:r w:rsidR="00714283" w:rsidRPr="00D164D5">
          <w:rPr>
            <w:rStyle w:val="Hyperlink"/>
            <w:rFonts w:asciiTheme="minorHAnsi" w:hAnsiTheme="minorHAnsi" w:cstheme="minorHAnsi"/>
            <w:sz w:val="20"/>
            <w:szCs w:val="20"/>
          </w:rPr>
          <w:t>https://democracyindex.hdhp.us</w:t>
        </w:r>
      </w:ins>
      <w:ins w:id="213" w:author="Hannah G Leker" w:date="2021-12-06T15:32:00Z">
        <w:r w:rsidR="00714283">
          <w:rPr>
            <w:rFonts w:asciiTheme="minorHAnsi" w:hAnsiTheme="minorHAnsi" w:cstheme="minorHAnsi"/>
            <w:color w:val="000000"/>
            <w:sz w:val="20"/>
            <w:szCs w:val="20"/>
          </w:rPr>
          <w:fldChar w:fldCharType="end"/>
        </w:r>
        <w:r w:rsidR="00714283">
          <w:rPr>
            <w:rFonts w:asciiTheme="minorHAnsi" w:hAnsiTheme="minorHAnsi" w:cstheme="minorHAnsi"/>
            <w:color w:val="000000"/>
            <w:sz w:val="20"/>
            <w:szCs w:val="20"/>
          </w:rPr>
          <w:t xml:space="preserve"> </w:t>
        </w:r>
      </w:ins>
      <w:del w:id="214" w:author="Emily Pantalone" w:date="2021-12-02T21:14:00Z">
        <w:r w:rsidRPr="00D164D5" w:rsidDel="00637FCE">
          <w:rPr>
            <w:rFonts w:asciiTheme="minorHAnsi" w:hAnsiTheme="minorHAnsi" w:cstheme="minorHAnsi"/>
            <w:color w:val="000000"/>
            <w:sz w:val="20"/>
            <w:szCs w:val="20"/>
          </w:rPr>
          <w:delText>Healthy Democracy Health People. (2021). </w:delText>
        </w:r>
        <w:r w:rsidRPr="00D164D5" w:rsidDel="00637FCE">
          <w:rPr>
            <w:rFonts w:asciiTheme="minorHAnsi" w:hAnsiTheme="minorHAnsi" w:cstheme="minorHAnsi"/>
            <w:i/>
            <w:iCs/>
            <w:color w:val="000000"/>
            <w:sz w:val="20"/>
            <w:szCs w:val="20"/>
          </w:rPr>
          <w:delText>Health &amp; Democracy Index</w:delText>
        </w:r>
        <w:r w:rsidRPr="00D164D5" w:rsidDel="00637FCE">
          <w:rPr>
            <w:rFonts w:asciiTheme="minorHAnsi" w:hAnsiTheme="minorHAnsi" w:cstheme="minorHAnsi"/>
            <w:color w:val="000000"/>
            <w:sz w:val="20"/>
            <w:szCs w:val="20"/>
          </w:rPr>
          <w:delText>. Democracyindex.hdhp.us. https://democracyindex.hdhp.us</w:delText>
        </w:r>
      </w:del>
    </w:p>
  </w:footnote>
  <w:footnote w:id="8">
    <w:p w14:paraId="380369B9" w14:textId="5EB9BA99" w:rsidR="00DB5928" w:rsidRPr="003075FE" w:rsidDel="008725B1" w:rsidRDefault="00DB5928" w:rsidP="00316B1D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del w:id="218" w:author="Hannah G Leker" w:date="2021-12-06T15:48:00Z"/>
          <w:rFonts w:asciiTheme="minorHAnsi" w:hAnsiTheme="minorHAnsi" w:cstheme="minorHAnsi"/>
          <w:color w:val="000000"/>
          <w:sz w:val="20"/>
          <w:szCs w:val="20"/>
        </w:rPr>
      </w:pPr>
      <w:del w:id="219" w:author="Hannah G Leker" w:date="2021-12-06T15:48:00Z">
        <w:r w:rsidRPr="003075FE" w:rsidDel="008725B1">
          <w:rPr>
            <w:rStyle w:val="FootnoteReference"/>
            <w:rFonts w:asciiTheme="minorHAnsi" w:hAnsiTheme="minorHAnsi" w:cstheme="minorHAnsi"/>
            <w:sz w:val="20"/>
            <w:szCs w:val="20"/>
          </w:rPr>
          <w:footnoteRef/>
        </w:r>
        <w:r w:rsidRPr="003075FE" w:rsidDel="008725B1">
          <w:rPr>
            <w:rFonts w:asciiTheme="minorHAnsi" w:hAnsiTheme="minorHAnsi" w:cstheme="minorHAnsi"/>
            <w:sz w:val="20"/>
            <w:szCs w:val="20"/>
          </w:rPr>
          <w:delText xml:space="preserve"> </w:delText>
        </w:r>
        <w:r w:rsidRPr="003075FE" w:rsidDel="008725B1">
          <w:rPr>
            <w:rFonts w:asciiTheme="minorHAnsi" w:hAnsiTheme="minorHAnsi" w:cstheme="minorHAnsi"/>
            <w:color w:val="000000"/>
            <w:sz w:val="20"/>
            <w:szCs w:val="20"/>
          </w:rPr>
          <w:delText>Wise, M., &amp; Sainsbury, P. (2007). Democracy: the forgotten determinant of mental health. </w:delText>
        </w:r>
        <w:r w:rsidRPr="003075FE" w:rsidDel="008725B1">
          <w:rPr>
            <w:rFonts w:asciiTheme="minorHAnsi" w:hAnsiTheme="minorHAnsi" w:cstheme="minorHAnsi"/>
            <w:i/>
            <w:color w:val="000000"/>
            <w:sz w:val="20"/>
            <w:szCs w:val="20"/>
          </w:rPr>
          <w:delText>Health Promotion Journal of Australia</w:delText>
        </w:r>
        <w:r w:rsidRPr="003075FE" w:rsidDel="008725B1">
          <w:rPr>
            <w:rFonts w:asciiTheme="minorHAnsi" w:hAnsiTheme="minorHAnsi" w:cstheme="minorHAnsi"/>
            <w:color w:val="000000"/>
            <w:sz w:val="20"/>
            <w:szCs w:val="20"/>
          </w:rPr>
          <w:delText>, </w:delText>
        </w:r>
        <w:r w:rsidRPr="003075FE" w:rsidDel="008725B1">
          <w:rPr>
            <w:rFonts w:asciiTheme="minorHAnsi" w:hAnsiTheme="minorHAnsi" w:cstheme="minorHAnsi"/>
            <w:i/>
            <w:color w:val="000000"/>
            <w:sz w:val="20"/>
            <w:szCs w:val="20"/>
          </w:rPr>
          <w:delText>18</w:delText>
        </w:r>
        <w:r w:rsidRPr="003075FE" w:rsidDel="008725B1">
          <w:rPr>
            <w:rFonts w:asciiTheme="minorHAnsi" w:hAnsiTheme="minorHAnsi" w:cstheme="minorHAnsi"/>
            <w:color w:val="000000"/>
            <w:sz w:val="20"/>
            <w:szCs w:val="20"/>
          </w:rPr>
          <w:delText xml:space="preserve">(3), 177–183. </w:delText>
        </w:r>
      </w:del>
      <w:ins w:id="220" w:author="Emily Pantalone" w:date="2021-12-02T21:15:00Z">
        <w:del w:id="221" w:author="Hannah G Leker" w:date="2021-12-06T15:48:00Z">
          <w:r w:rsidR="004543D3" w:rsidRPr="00993ACA" w:rsidDel="008725B1">
            <w:rPr>
              <w:rFonts w:asciiTheme="minorHAnsi" w:hAnsiTheme="minorHAnsi" w:cstheme="minorHAnsi"/>
              <w:color w:val="000000"/>
              <w:sz w:val="20"/>
              <w:szCs w:val="20"/>
            </w:rPr>
            <w:fldChar w:fldCharType="begin"/>
          </w:r>
          <w:r w:rsidR="004543D3" w:rsidRPr="003075FE" w:rsidDel="008725B1">
            <w:rPr>
              <w:rFonts w:asciiTheme="minorHAnsi" w:hAnsiTheme="minorHAnsi" w:cstheme="minorHAnsi"/>
              <w:color w:val="000000"/>
              <w:sz w:val="20"/>
              <w:szCs w:val="20"/>
            </w:rPr>
            <w:delInstrText xml:space="preserve"> HYPERLINK "</w:delInstrText>
          </w:r>
        </w:del>
      </w:ins>
      <w:del w:id="222" w:author="Hannah G Leker" w:date="2021-12-06T15:48:00Z">
        <w:r w:rsidR="004543D3" w:rsidRPr="003075FE" w:rsidDel="008725B1">
          <w:rPr>
            <w:rFonts w:asciiTheme="minorHAnsi" w:hAnsiTheme="minorHAnsi" w:cstheme="minorHAnsi"/>
            <w:color w:val="000000"/>
            <w:sz w:val="20"/>
            <w:szCs w:val="20"/>
          </w:rPr>
          <w:delInstrText>https://doi.org/10.1071/he07177</w:delInstrText>
        </w:r>
      </w:del>
      <w:ins w:id="223" w:author="Emily Pantalone" w:date="2021-12-02T21:15:00Z">
        <w:del w:id="224" w:author="Hannah G Leker" w:date="2021-12-06T15:48:00Z">
          <w:r w:rsidR="004543D3" w:rsidRPr="003075FE" w:rsidDel="008725B1">
            <w:rPr>
              <w:rFonts w:asciiTheme="minorHAnsi" w:hAnsiTheme="minorHAnsi" w:cstheme="minorHAnsi"/>
              <w:color w:val="000000"/>
              <w:sz w:val="20"/>
              <w:szCs w:val="20"/>
            </w:rPr>
            <w:delInstrText xml:space="preserve">" </w:delInstrText>
          </w:r>
          <w:r w:rsidR="004543D3" w:rsidRPr="00993ACA" w:rsidDel="008725B1">
            <w:rPr>
              <w:rFonts w:asciiTheme="minorHAnsi" w:hAnsiTheme="minorHAnsi" w:cstheme="minorHAnsi"/>
              <w:color w:val="000000"/>
              <w:sz w:val="20"/>
              <w:szCs w:val="20"/>
            </w:rPr>
            <w:fldChar w:fldCharType="separate"/>
          </w:r>
        </w:del>
      </w:ins>
      <w:del w:id="225" w:author="Hannah G Leker" w:date="2021-12-06T15:48:00Z">
        <w:r w:rsidR="004543D3" w:rsidRPr="003075FE" w:rsidDel="008725B1">
          <w:rPr>
            <w:rStyle w:val="Hyperlink"/>
            <w:rFonts w:asciiTheme="minorHAnsi" w:hAnsiTheme="minorHAnsi" w:cstheme="minorHAnsi"/>
            <w:sz w:val="20"/>
            <w:szCs w:val="20"/>
          </w:rPr>
          <w:delText>https://doi.org/10.1071/he07177</w:delText>
        </w:r>
      </w:del>
      <w:ins w:id="226" w:author="Emily Pantalone" w:date="2021-12-02T21:15:00Z">
        <w:del w:id="227" w:author="Hannah G Leker" w:date="2021-12-06T15:48:00Z">
          <w:r w:rsidR="004543D3" w:rsidRPr="00993ACA" w:rsidDel="008725B1">
            <w:rPr>
              <w:rFonts w:asciiTheme="minorHAnsi" w:hAnsiTheme="minorHAnsi" w:cstheme="minorHAnsi"/>
              <w:color w:val="000000"/>
              <w:sz w:val="20"/>
              <w:szCs w:val="20"/>
            </w:rPr>
            <w:fldChar w:fldCharType="end"/>
          </w:r>
          <w:r w:rsidR="004543D3" w:rsidRPr="003075FE" w:rsidDel="008725B1">
            <w:rPr>
              <w:rFonts w:asciiTheme="minorHAnsi" w:hAnsiTheme="minorHAnsi" w:cstheme="minorHAnsi"/>
              <w:color w:val="000000"/>
              <w:sz w:val="20"/>
              <w:szCs w:val="20"/>
            </w:rPr>
            <w:delText xml:space="preserve"> </w:delText>
          </w:r>
        </w:del>
      </w:ins>
    </w:p>
  </w:footnote>
  <w:footnote w:id="9">
    <w:p w14:paraId="1AC93CDA" w14:textId="0A411C4E" w:rsidR="002A4A1B" w:rsidRPr="003075FE" w:rsidRDefault="002A4A1B" w:rsidP="000344D9">
      <w:pPr>
        <w:ind w:left="720" w:hanging="720"/>
        <w:rPr>
          <w:rFonts w:eastAsiaTheme="minorHAnsi"/>
        </w:rPr>
      </w:pPr>
      <w:ins w:id="235" w:author="Hannah G Leker" w:date="2021-12-06T16:58:00Z">
        <w:r w:rsidRPr="000344D9">
          <w:rPr>
            <w:rStyle w:val="FootnoteReference"/>
            <w:rFonts w:asciiTheme="minorHAnsi" w:hAnsiTheme="minorHAnsi" w:cstheme="minorHAnsi"/>
            <w:sz w:val="20"/>
            <w:szCs w:val="20"/>
          </w:rPr>
          <w:footnoteRef/>
        </w:r>
        <w:r w:rsidRPr="000344D9">
          <w:rPr>
            <w:rFonts w:asciiTheme="minorHAnsi" w:hAnsiTheme="minorHAnsi" w:cstheme="minorHAnsi"/>
            <w:sz w:val="20"/>
            <w:szCs w:val="20"/>
          </w:rPr>
          <w:t xml:space="preserve"> </w:t>
        </w:r>
        <w:r w:rsidR="003075FE" w:rsidRPr="000344D9">
          <w:rPr>
            <w:rFonts w:asciiTheme="minorHAnsi" w:eastAsiaTheme="minorHAnsi" w:hAnsiTheme="minorHAnsi" w:cstheme="minorHAnsi"/>
            <w:sz w:val="20"/>
            <w:szCs w:val="20"/>
          </w:rPr>
          <w:t>McDonald, M</w:t>
        </w:r>
      </w:ins>
      <w:ins w:id="236" w:author="Hannah G Leker" w:date="2021-12-06T16:59:00Z">
        <w:r w:rsidR="003075FE">
          <w:rPr>
            <w:rFonts w:asciiTheme="minorHAnsi" w:eastAsiaTheme="minorHAnsi" w:hAnsiTheme="minorHAnsi" w:cstheme="minorHAnsi"/>
            <w:sz w:val="20"/>
            <w:szCs w:val="20"/>
          </w:rPr>
          <w:t>.</w:t>
        </w:r>
      </w:ins>
      <w:ins w:id="237" w:author="Hannah G Leker" w:date="2021-12-06T16:58:00Z">
        <w:r w:rsidR="003075FE" w:rsidRPr="000344D9">
          <w:rPr>
            <w:rFonts w:asciiTheme="minorHAnsi" w:eastAsiaTheme="minorHAnsi" w:hAnsiTheme="minorHAnsi" w:cstheme="minorHAnsi"/>
            <w:sz w:val="20"/>
            <w:szCs w:val="20"/>
          </w:rPr>
          <w:t xml:space="preserve">P. </w:t>
        </w:r>
      </w:ins>
      <w:ins w:id="238" w:author="Hannah G Leker" w:date="2021-12-06T16:59:00Z">
        <w:r w:rsidR="003075FE">
          <w:rPr>
            <w:rFonts w:asciiTheme="minorHAnsi" w:eastAsiaTheme="minorHAnsi" w:hAnsiTheme="minorHAnsi" w:cstheme="minorHAnsi"/>
            <w:sz w:val="20"/>
            <w:szCs w:val="20"/>
          </w:rPr>
          <w:t>(2021).</w:t>
        </w:r>
      </w:ins>
      <w:ins w:id="239" w:author="Hannah G Leker" w:date="2021-12-06T16:58:00Z">
        <w:r w:rsidR="003075FE" w:rsidRPr="000344D9">
          <w:rPr>
            <w:rFonts w:asciiTheme="minorHAnsi" w:eastAsiaTheme="minorHAnsi" w:hAnsiTheme="minorHAnsi" w:cstheme="minorHAnsi"/>
            <w:sz w:val="20"/>
            <w:szCs w:val="20"/>
          </w:rPr>
          <w:t xml:space="preserve"> </w:t>
        </w:r>
      </w:ins>
      <w:ins w:id="240" w:author="Hannah G Leker" w:date="2021-12-06T17:14:00Z">
        <w:r w:rsidR="007800C8">
          <w:rPr>
            <w:rFonts w:asciiTheme="minorHAnsi" w:eastAsiaTheme="minorHAnsi" w:hAnsiTheme="minorHAnsi" w:cstheme="minorHAnsi"/>
            <w:i/>
            <w:iCs/>
            <w:sz w:val="20"/>
            <w:szCs w:val="20"/>
          </w:rPr>
          <w:t>Precinct Boundary and Election Results Data</w:t>
        </w:r>
        <w:r w:rsidR="007800C8">
          <w:rPr>
            <w:rFonts w:asciiTheme="minorHAnsi" w:eastAsiaTheme="minorHAnsi" w:hAnsiTheme="minorHAnsi" w:cstheme="minorHAnsi"/>
            <w:sz w:val="20"/>
            <w:szCs w:val="20"/>
          </w:rPr>
          <w:t>.</w:t>
        </w:r>
      </w:ins>
      <w:ins w:id="241" w:author="Hannah G Leker" w:date="2021-12-06T16:58:00Z">
        <w:r w:rsidR="003075FE" w:rsidRPr="000344D9">
          <w:rPr>
            <w:rFonts w:asciiTheme="minorHAnsi" w:eastAsiaTheme="minorHAnsi" w:hAnsiTheme="minorHAnsi" w:cstheme="minorHAnsi"/>
            <w:sz w:val="20"/>
            <w:szCs w:val="20"/>
          </w:rPr>
          <w:t xml:space="preserve"> United States Elections Project. </w:t>
        </w:r>
        <w:r w:rsidR="007800C8">
          <w:rPr>
            <w:rFonts w:asciiTheme="minorHAnsi" w:eastAsiaTheme="minorHAnsi" w:hAnsiTheme="minorHAnsi" w:cstheme="minorHAnsi"/>
            <w:sz w:val="20"/>
            <w:szCs w:val="20"/>
          </w:rPr>
          <w:t>Accessed</w:t>
        </w:r>
      </w:ins>
      <w:ins w:id="242" w:author="Hannah G Leker" w:date="2021-12-06T17:14:00Z">
        <w:r w:rsidR="007800C8">
          <w:rPr>
            <w:rFonts w:asciiTheme="minorHAnsi" w:eastAsiaTheme="minorHAnsi" w:hAnsiTheme="minorHAnsi" w:cstheme="minorHAnsi"/>
            <w:sz w:val="20"/>
            <w:szCs w:val="20"/>
          </w:rPr>
          <w:t xml:space="preserve"> </w:t>
        </w:r>
      </w:ins>
      <w:ins w:id="243" w:author="Hannah G Leker" w:date="2021-12-06T17:15:00Z">
        <w:r w:rsidR="00D525F8">
          <w:rPr>
            <w:rFonts w:asciiTheme="minorHAnsi" w:eastAsiaTheme="minorHAnsi" w:hAnsiTheme="minorHAnsi" w:cstheme="minorHAnsi"/>
            <w:sz w:val="20"/>
            <w:szCs w:val="20"/>
          </w:rPr>
          <w:t xml:space="preserve">Nov. 15, 2021. </w:t>
        </w:r>
      </w:ins>
    </w:p>
  </w:footnote>
  <w:footnote w:id="10">
    <w:p w14:paraId="6E4EE8A8" w14:textId="43266AFD" w:rsidR="00DD58B5" w:rsidRPr="000344D9" w:rsidRDefault="00DD58B5" w:rsidP="000344D9">
      <w:pPr>
        <w:ind w:left="720" w:hanging="720"/>
        <w:rPr>
          <w:rFonts w:ascii="Segoe UI" w:hAnsi="Segoe UI" w:cs="Segoe UI"/>
          <w:sz w:val="21"/>
          <w:szCs w:val="21"/>
        </w:rPr>
      </w:pPr>
      <w:ins w:id="245" w:author="Hannah G Leker" w:date="2021-12-06T16:55:00Z">
        <w:r w:rsidRPr="000344D9">
          <w:rPr>
            <w:rStyle w:val="FootnoteReference"/>
            <w:rFonts w:asciiTheme="minorHAnsi" w:hAnsiTheme="minorHAnsi" w:cstheme="minorHAnsi"/>
            <w:sz w:val="20"/>
            <w:szCs w:val="20"/>
          </w:rPr>
          <w:footnoteRef/>
        </w:r>
        <w:r>
          <w:t xml:space="preserve"> </w:t>
        </w:r>
        <w:r w:rsidRPr="000344D9">
          <w:rPr>
            <w:rFonts w:asciiTheme="minorHAnsi" w:hAnsiTheme="minorHAnsi" w:cstheme="minorHAnsi"/>
            <w:sz w:val="20"/>
            <w:szCs w:val="20"/>
          </w:rPr>
          <w:t>Voting and Election Science Team</w:t>
        </w:r>
        <w:r>
          <w:rPr>
            <w:rFonts w:asciiTheme="minorHAnsi" w:hAnsiTheme="minorHAnsi" w:cstheme="minorHAnsi"/>
            <w:sz w:val="20"/>
            <w:szCs w:val="20"/>
          </w:rPr>
          <w:t>.</w:t>
        </w:r>
      </w:ins>
      <w:ins w:id="246" w:author="Hannah G Leker" w:date="2021-12-06T16:56:00Z">
        <w:r>
          <w:rPr>
            <w:rFonts w:asciiTheme="minorHAnsi" w:hAnsiTheme="minorHAnsi" w:cstheme="minorHAnsi"/>
            <w:sz w:val="20"/>
            <w:szCs w:val="20"/>
          </w:rPr>
          <w:t xml:space="preserve"> (</w:t>
        </w:r>
      </w:ins>
      <w:ins w:id="247" w:author="Hannah G Leker" w:date="2021-12-06T16:55:00Z">
        <w:r w:rsidRPr="000344D9">
          <w:rPr>
            <w:rFonts w:asciiTheme="minorHAnsi" w:hAnsiTheme="minorHAnsi" w:cstheme="minorHAnsi"/>
            <w:sz w:val="20"/>
            <w:szCs w:val="20"/>
          </w:rPr>
          <w:t>2020</w:t>
        </w:r>
      </w:ins>
      <w:ins w:id="248" w:author="Hannah G Leker" w:date="2021-12-06T16:56:00Z">
        <w:r>
          <w:rPr>
            <w:rFonts w:asciiTheme="minorHAnsi" w:hAnsiTheme="minorHAnsi" w:cstheme="minorHAnsi"/>
            <w:sz w:val="20"/>
            <w:szCs w:val="20"/>
          </w:rPr>
          <w:t>).</w:t>
        </w:r>
      </w:ins>
      <w:ins w:id="249" w:author="Hannah G Leker" w:date="2021-12-06T16:55:00Z">
        <w:r w:rsidRPr="000344D9">
          <w:rPr>
            <w:rFonts w:asciiTheme="minorHAnsi" w:hAnsiTheme="minorHAnsi" w:cstheme="minorHAnsi"/>
            <w:sz w:val="20"/>
            <w:szCs w:val="20"/>
          </w:rPr>
          <w:t xml:space="preserve"> </w:t>
        </w:r>
        <w:r w:rsidRPr="000344D9">
          <w:rPr>
            <w:rFonts w:asciiTheme="minorHAnsi" w:hAnsiTheme="minorHAnsi" w:cstheme="minorHAnsi"/>
            <w:i/>
            <w:iCs/>
            <w:sz w:val="20"/>
            <w:szCs w:val="20"/>
          </w:rPr>
          <w:t>2020 Precinct-Level Election Results</w:t>
        </w:r>
      </w:ins>
      <w:ins w:id="250" w:author="Hannah G Leker" w:date="2021-12-06T16:56:00Z">
        <w:r w:rsidR="00B11640">
          <w:rPr>
            <w:rFonts w:asciiTheme="minorHAnsi" w:hAnsiTheme="minorHAnsi" w:cstheme="minorHAnsi"/>
            <w:sz w:val="20"/>
            <w:szCs w:val="20"/>
          </w:rPr>
          <w:t>.</w:t>
        </w:r>
      </w:ins>
      <w:ins w:id="251" w:author="Hannah G Leker" w:date="2021-12-06T16:55:00Z">
        <w:r w:rsidRPr="000344D9">
          <w:rPr>
            <w:rFonts w:asciiTheme="minorHAnsi" w:hAnsiTheme="minorHAnsi" w:cstheme="minorHAnsi"/>
            <w:sz w:val="20"/>
            <w:szCs w:val="20"/>
          </w:rPr>
          <w:t xml:space="preserve"> </w:t>
        </w:r>
      </w:ins>
      <w:ins w:id="252" w:author="Hannah G Leker" w:date="2021-12-06T16:56:00Z">
        <w:r w:rsidR="00B11640" w:rsidRPr="00FC2BEA">
          <w:rPr>
            <w:rFonts w:asciiTheme="minorHAnsi" w:hAnsiTheme="minorHAnsi" w:cstheme="minorHAnsi"/>
            <w:sz w:val="20"/>
            <w:szCs w:val="20"/>
          </w:rPr>
          <w:t>Harvard Dataverse, V28</w:t>
        </w:r>
      </w:ins>
      <w:ins w:id="253" w:author="Hannah G Leker" w:date="2021-12-06T16:57:00Z">
        <w:r w:rsidR="00EF7448">
          <w:rPr>
            <w:rFonts w:asciiTheme="minorHAnsi" w:hAnsiTheme="minorHAnsi" w:cstheme="minorHAnsi"/>
            <w:sz w:val="20"/>
            <w:szCs w:val="20"/>
          </w:rPr>
          <w:t xml:space="preserve">. </w:t>
        </w:r>
        <w:r w:rsidR="00EF7448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="00EF7448">
          <w:rPr>
            <w:rFonts w:asciiTheme="minorHAnsi" w:hAnsiTheme="minorHAnsi" w:cstheme="minorHAnsi"/>
            <w:sz w:val="20"/>
            <w:szCs w:val="20"/>
          </w:rPr>
          <w:instrText xml:space="preserve"> HYPERLINK "</w:instrText>
        </w:r>
      </w:ins>
      <w:ins w:id="254" w:author="Hannah G Leker" w:date="2021-12-06T16:55:00Z">
        <w:r w:rsidR="00EF7448" w:rsidRPr="000344D9">
          <w:rPr>
            <w:rFonts w:asciiTheme="minorHAnsi" w:hAnsiTheme="minorHAnsi" w:cstheme="minorHAnsi"/>
            <w:sz w:val="20"/>
            <w:szCs w:val="20"/>
          </w:rPr>
          <w:instrText>https://doi.org/10.7910/DVN/K7760H</w:instrText>
        </w:r>
      </w:ins>
      <w:ins w:id="255" w:author="Hannah G Leker" w:date="2021-12-06T16:57:00Z">
        <w:r w:rsidR="00EF7448">
          <w:rPr>
            <w:rFonts w:asciiTheme="minorHAnsi" w:hAnsiTheme="minorHAnsi" w:cstheme="minorHAnsi"/>
            <w:sz w:val="20"/>
            <w:szCs w:val="20"/>
          </w:rPr>
          <w:instrText xml:space="preserve">" </w:instrText>
        </w:r>
        <w:r w:rsidR="00EF7448">
          <w:rPr>
            <w:rFonts w:asciiTheme="minorHAnsi" w:hAnsiTheme="minorHAnsi" w:cstheme="minorHAnsi"/>
            <w:sz w:val="20"/>
            <w:szCs w:val="20"/>
          </w:rPr>
          <w:fldChar w:fldCharType="separate"/>
        </w:r>
      </w:ins>
      <w:ins w:id="256" w:author="Hannah G Leker" w:date="2021-12-06T16:55:00Z">
        <w:r w:rsidR="00EF7448" w:rsidRPr="000344D9">
          <w:rPr>
            <w:rStyle w:val="Hyperlink"/>
            <w:rFonts w:asciiTheme="minorHAnsi" w:hAnsiTheme="minorHAnsi" w:cstheme="minorHAnsi"/>
            <w:sz w:val="20"/>
            <w:szCs w:val="20"/>
          </w:rPr>
          <w:t>https://doi.org/10.7910/DVN/K7760H</w:t>
        </w:r>
      </w:ins>
      <w:ins w:id="257" w:author="Hannah G Leker" w:date="2021-12-06T16:57:00Z">
        <w:r w:rsidR="00EF7448">
          <w:rPr>
            <w:rFonts w:asciiTheme="minorHAnsi" w:hAnsiTheme="minorHAnsi" w:cstheme="minorHAnsi"/>
            <w:sz w:val="20"/>
            <w:szCs w:val="20"/>
          </w:rPr>
          <w:fldChar w:fldCharType="end"/>
        </w:r>
      </w:ins>
      <w:ins w:id="258" w:author="Hannah G Leker" w:date="2021-12-06T16:55:00Z">
        <w:r w:rsidRPr="000344D9">
          <w:rPr>
            <w:rFonts w:asciiTheme="minorHAnsi" w:hAnsiTheme="minorHAnsi" w:cstheme="minorHAnsi"/>
            <w:sz w:val="20"/>
            <w:szCs w:val="20"/>
          </w:rPr>
          <w:t xml:space="preserve"> </w:t>
        </w:r>
      </w:ins>
    </w:p>
  </w:footnote>
  <w:footnote w:id="11">
    <w:p w14:paraId="6839FE9A" w14:textId="551BCB86" w:rsidR="003709F0" w:rsidRPr="00316B1D" w:rsidRDefault="003709F0" w:rsidP="00316B1D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316B1D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316B1D">
        <w:rPr>
          <w:rFonts w:asciiTheme="minorHAnsi" w:hAnsiTheme="minorHAnsi" w:cstheme="minorHAnsi"/>
          <w:sz w:val="20"/>
          <w:szCs w:val="20"/>
        </w:rPr>
        <w:t xml:space="preserve"> </w:t>
      </w:r>
      <w:r w:rsidRPr="00316B1D">
        <w:rPr>
          <w:rFonts w:asciiTheme="minorHAnsi" w:hAnsiTheme="minorHAnsi" w:cstheme="minorHAnsi"/>
          <w:color w:val="000000"/>
          <w:sz w:val="20"/>
          <w:szCs w:val="20"/>
        </w:rPr>
        <w:t>Pew Research Center. (2020, November 20). </w:t>
      </w:r>
      <w:r w:rsidRPr="00316B1D">
        <w:rPr>
          <w:rFonts w:asciiTheme="minorHAnsi" w:hAnsiTheme="minorHAnsi" w:cstheme="minorHAnsi"/>
          <w:i/>
          <w:iCs/>
          <w:color w:val="000000"/>
          <w:sz w:val="20"/>
          <w:szCs w:val="20"/>
        </w:rPr>
        <w:t>The Voting Experience in 2020</w:t>
      </w:r>
      <w:r w:rsidRPr="00316B1D">
        <w:rPr>
          <w:rFonts w:asciiTheme="minorHAnsi" w:hAnsiTheme="minorHAnsi" w:cstheme="minorHAnsi"/>
          <w:color w:val="000000"/>
          <w:sz w:val="20"/>
          <w:szCs w:val="20"/>
        </w:rPr>
        <w:t xml:space="preserve">. </w:t>
      </w:r>
      <w:del w:id="269" w:author="Emily Pantalone" w:date="2021-12-02T21:17:00Z">
        <w:r w:rsidRPr="00316B1D" w:rsidDel="00FD4AC2">
          <w:rPr>
            <w:rFonts w:asciiTheme="minorHAnsi" w:hAnsiTheme="minorHAnsi" w:cstheme="minorHAnsi"/>
            <w:color w:val="000000"/>
            <w:sz w:val="20"/>
            <w:szCs w:val="20"/>
          </w:rPr>
          <w:delText xml:space="preserve">Pew Research Center - U.S. Politics &amp; Policy. </w:delText>
        </w:r>
      </w:del>
      <w:hyperlink r:id="rId3" w:history="1">
        <w:r w:rsidR="00AB0955" w:rsidRPr="00316B1D">
          <w:rPr>
            <w:rStyle w:val="Hyperlink"/>
            <w:rFonts w:asciiTheme="minorHAnsi" w:hAnsiTheme="minorHAnsi" w:cstheme="minorHAnsi"/>
            <w:sz w:val="20"/>
            <w:szCs w:val="20"/>
          </w:rPr>
          <w:t>https://www.pewresearch.org/politics/2020/11/20/the-voting-experience-in-2020/</w:t>
        </w:r>
      </w:hyperlink>
      <w:r w:rsidR="00AB0955" w:rsidRPr="00316B1D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55069"/>
    <w:multiLevelType w:val="hybridMultilevel"/>
    <w:tmpl w:val="D38ACE16"/>
    <w:lvl w:ilvl="0" w:tplc="57109C4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CC41071"/>
    <w:multiLevelType w:val="hybridMultilevel"/>
    <w:tmpl w:val="00AA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1"/>
  </w:num>
  <w:num w:numId="5">
    <w:abstractNumId w:val="7"/>
  </w:num>
  <w:num w:numId="6">
    <w:abstractNumId w:val="0"/>
  </w:num>
  <w:num w:numId="7">
    <w:abstractNumId w:val="12"/>
  </w:num>
  <w:num w:numId="8">
    <w:abstractNumId w:val="1"/>
  </w:num>
  <w:num w:numId="9">
    <w:abstractNumId w:val="15"/>
  </w:num>
  <w:num w:numId="10">
    <w:abstractNumId w:val="4"/>
  </w:num>
  <w:num w:numId="11">
    <w:abstractNumId w:val="16"/>
  </w:num>
  <w:num w:numId="12">
    <w:abstractNumId w:val="2"/>
  </w:num>
  <w:num w:numId="13">
    <w:abstractNumId w:val="14"/>
  </w:num>
  <w:num w:numId="14">
    <w:abstractNumId w:val="6"/>
  </w:num>
  <w:num w:numId="15">
    <w:abstractNumId w:val="9"/>
  </w:num>
  <w:num w:numId="16">
    <w:abstractNumId w:val="3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nah G Leker">
    <w15:presenceInfo w15:providerId="AD" w15:userId="S::HLEKER@MITRE.ORG::91c3f7a3-e4b0-4a60-b1a9-5dca444b9e7a"/>
  </w15:person>
  <w15:person w15:author="Hannah G Leker [2]">
    <w15:presenceInfo w15:providerId="AD" w15:userId="S::hleker@mitre.org::91c3f7a3-e4b0-4a60-b1a9-5dca444b9e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200C7"/>
    <w:rsid w:val="00030A6A"/>
    <w:rsid w:val="000344D9"/>
    <w:rsid w:val="00040ACD"/>
    <w:rsid w:val="00041F62"/>
    <w:rsid w:val="00043868"/>
    <w:rsid w:val="00055EB8"/>
    <w:rsid w:val="0006383D"/>
    <w:rsid w:val="000775F8"/>
    <w:rsid w:val="0008090F"/>
    <w:rsid w:val="000816EE"/>
    <w:rsid w:val="00081A67"/>
    <w:rsid w:val="00082B14"/>
    <w:rsid w:val="00082C3D"/>
    <w:rsid w:val="0008657A"/>
    <w:rsid w:val="000905B5"/>
    <w:rsid w:val="00090C01"/>
    <w:rsid w:val="000946E5"/>
    <w:rsid w:val="00094CB7"/>
    <w:rsid w:val="0009786E"/>
    <w:rsid w:val="000B0048"/>
    <w:rsid w:val="000B088F"/>
    <w:rsid w:val="000B2D9B"/>
    <w:rsid w:val="000B3680"/>
    <w:rsid w:val="000B7DEF"/>
    <w:rsid w:val="000C2888"/>
    <w:rsid w:val="000C35F3"/>
    <w:rsid w:val="000D2CDE"/>
    <w:rsid w:val="000D48EB"/>
    <w:rsid w:val="000D4CB9"/>
    <w:rsid w:val="000D5C93"/>
    <w:rsid w:val="000D62B9"/>
    <w:rsid w:val="000E034A"/>
    <w:rsid w:val="000E3937"/>
    <w:rsid w:val="000F10AF"/>
    <w:rsid w:val="000F2278"/>
    <w:rsid w:val="00106957"/>
    <w:rsid w:val="00112FA2"/>
    <w:rsid w:val="00115761"/>
    <w:rsid w:val="0012198B"/>
    <w:rsid w:val="001337EF"/>
    <w:rsid w:val="00143CCB"/>
    <w:rsid w:val="00144D3F"/>
    <w:rsid w:val="00162FB4"/>
    <w:rsid w:val="001654A3"/>
    <w:rsid w:val="00180268"/>
    <w:rsid w:val="00181F4B"/>
    <w:rsid w:val="00185B7B"/>
    <w:rsid w:val="00190959"/>
    <w:rsid w:val="00195C93"/>
    <w:rsid w:val="00196195"/>
    <w:rsid w:val="001A397B"/>
    <w:rsid w:val="001A484E"/>
    <w:rsid w:val="001B0753"/>
    <w:rsid w:val="001B193E"/>
    <w:rsid w:val="001B437D"/>
    <w:rsid w:val="001B5014"/>
    <w:rsid w:val="001B57A7"/>
    <w:rsid w:val="001B5F77"/>
    <w:rsid w:val="001B6722"/>
    <w:rsid w:val="001C1176"/>
    <w:rsid w:val="001C1AA0"/>
    <w:rsid w:val="001D0577"/>
    <w:rsid w:val="001D180C"/>
    <w:rsid w:val="001D48D1"/>
    <w:rsid w:val="001E5363"/>
    <w:rsid w:val="0021006C"/>
    <w:rsid w:val="0022042C"/>
    <w:rsid w:val="00222B8D"/>
    <w:rsid w:val="0022482F"/>
    <w:rsid w:val="0023136C"/>
    <w:rsid w:val="00231D8A"/>
    <w:rsid w:val="0023444D"/>
    <w:rsid w:val="002434EA"/>
    <w:rsid w:val="00245252"/>
    <w:rsid w:val="00247C44"/>
    <w:rsid w:val="00251064"/>
    <w:rsid w:val="002552A6"/>
    <w:rsid w:val="002649BE"/>
    <w:rsid w:val="00270F6B"/>
    <w:rsid w:val="00273575"/>
    <w:rsid w:val="00275144"/>
    <w:rsid w:val="00282585"/>
    <w:rsid w:val="002830D3"/>
    <w:rsid w:val="002A3725"/>
    <w:rsid w:val="002A4A1B"/>
    <w:rsid w:val="002B6309"/>
    <w:rsid w:val="002B6F8E"/>
    <w:rsid w:val="002C4BF9"/>
    <w:rsid w:val="002C5741"/>
    <w:rsid w:val="002D31E1"/>
    <w:rsid w:val="002D542D"/>
    <w:rsid w:val="002D7FC8"/>
    <w:rsid w:val="002F1156"/>
    <w:rsid w:val="002F4727"/>
    <w:rsid w:val="0030204D"/>
    <w:rsid w:val="00302737"/>
    <w:rsid w:val="00303190"/>
    <w:rsid w:val="003055F7"/>
    <w:rsid w:val="003075FE"/>
    <w:rsid w:val="00307BA1"/>
    <w:rsid w:val="00313870"/>
    <w:rsid w:val="00316B1D"/>
    <w:rsid w:val="003230A8"/>
    <w:rsid w:val="00326F71"/>
    <w:rsid w:val="00330D9D"/>
    <w:rsid w:val="0033208D"/>
    <w:rsid w:val="00333C6B"/>
    <w:rsid w:val="00335E70"/>
    <w:rsid w:val="00340647"/>
    <w:rsid w:val="0034682B"/>
    <w:rsid w:val="00354382"/>
    <w:rsid w:val="00355D2A"/>
    <w:rsid w:val="003628E7"/>
    <w:rsid w:val="003709F0"/>
    <w:rsid w:val="003726C6"/>
    <w:rsid w:val="00381619"/>
    <w:rsid w:val="003918E9"/>
    <w:rsid w:val="00394437"/>
    <w:rsid w:val="00396B63"/>
    <w:rsid w:val="003978BF"/>
    <w:rsid w:val="00397B3F"/>
    <w:rsid w:val="003A178B"/>
    <w:rsid w:val="003A2AA6"/>
    <w:rsid w:val="003A33CE"/>
    <w:rsid w:val="003A4B0F"/>
    <w:rsid w:val="003B3A3F"/>
    <w:rsid w:val="003C7FF1"/>
    <w:rsid w:val="003D0489"/>
    <w:rsid w:val="003D1192"/>
    <w:rsid w:val="003D5004"/>
    <w:rsid w:val="003E07DF"/>
    <w:rsid w:val="003E542E"/>
    <w:rsid w:val="003E669F"/>
    <w:rsid w:val="003E7519"/>
    <w:rsid w:val="003E7B4E"/>
    <w:rsid w:val="003E7F61"/>
    <w:rsid w:val="003F20CC"/>
    <w:rsid w:val="003F4D25"/>
    <w:rsid w:val="003F50AD"/>
    <w:rsid w:val="00405838"/>
    <w:rsid w:val="00412D30"/>
    <w:rsid w:val="004137C1"/>
    <w:rsid w:val="00422EF3"/>
    <w:rsid w:val="00423223"/>
    <w:rsid w:val="0042559F"/>
    <w:rsid w:val="00431CE6"/>
    <w:rsid w:val="00433CEA"/>
    <w:rsid w:val="0043612D"/>
    <w:rsid w:val="004414A2"/>
    <w:rsid w:val="00444FAD"/>
    <w:rsid w:val="00446BCC"/>
    <w:rsid w:val="00450329"/>
    <w:rsid w:val="004543D3"/>
    <w:rsid w:val="004559BB"/>
    <w:rsid w:val="0046709A"/>
    <w:rsid w:val="00467AA8"/>
    <w:rsid w:val="00486391"/>
    <w:rsid w:val="00495AB8"/>
    <w:rsid w:val="004A7D20"/>
    <w:rsid w:val="004B257B"/>
    <w:rsid w:val="004B5953"/>
    <w:rsid w:val="004C1E94"/>
    <w:rsid w:val="004C3714"/>
    <w:rsid w:val="004C3F43"/>
    <w:rsid w:val="004C40F1"/>
    <w:rsid w:val="004C61F3"/>
    <w:rsid w:val="004F3355"/>
    <w:rsid w:val="005132E1"/>
    <w:rsid w:val="00523739"/>
    <w:rsid w:val="00525644"/>
    <w:rsid w:val="00527804"/>
    <w:rsid w:val="00532BE0"/>
    <w:rsid w:val="00533A07"/>
    <w:rsid w:val="00537029"/>
    <w:rsid w:val="00541485"/>
    <w:rsid w:val="005429A8"/>
    <w:rsid w:val="00546906"/>
    <w:rsid w:val="00547A78"/>
    <w:rsid w:val="00550602"/>
    <w:rsid w:val="0055496B"/>
    <w:rsid w:val="00556780"/>
    <w:rsid w:val="00556B98"/>
    <w:rsid w:val="00563E85"/>
    <w:rsid w:val="00566138"/>
    <w:rsid w:val="0056699F"/>
    <w:rsid w:val="00574BBC"/>
    <w:rsid w:val="0057798C"/>
    <w:rsid w:val="00595451"/>
    <w:rsid w:val="005967C1"/>
    <w:rsid w:val="005A0F89"/>
    <w:rsid w:val="005A222C"/>
    <w:rsid w:val="005A3AF9"/>
    <w:rsid w:val="005A4DBF"/>
    <w:rsid w:val="005A52F5"/>
    <w:rsid w:val="005B072B"/>
    <w:rsid w:val="005B1871"/>
    <w:rsid w:val="005B469C"/>
    <w:rsid w:val="005C0A66"/>
    <w:rsid w:val="005D135B"/>
    <w:rsid w:val="005D13BE"/>
    <w:rsid w:val="005D31A8"/>
    <w:rsid w:val="005D3453"/>
    <w:rsid w:val="005E5D2D"/>
    <w:rsid w:val="005F17B7"/>
    <w:rsid w:val="005F1F56"/>
    <w:rsid w:val="00601594"/>
    <w:rsid w:val="006149CA"/>
    <w:rsid w:val="006169BA"/>
    <w:rsid w:val="0062087D"/>
    <w:rsid w:val="00621422"/>
    <w:rsid w:val="0062205C"/>
    <w:rsid w:val="00636E51"/>
    <w:rsid w:val="00637FCE"/>
    <w:rsid w:val="006411AF"/>
    <w:rsid w:val="0064278F"/>
    <w:rsid w:val="0065031E"/>
    <w:rsid w:val="0065749B"/>
    <w:rsid w:val="00660E1B"/>
    <w:rsid w:val="00691F6B"/>
    <w:rsid w:val="00694C94"/>
    <w:rsid w:val="00694D2C"/>
    <w:rsid w:val="00695331"/>
    <w:rsid w:val="00696B4F"/>
    <w:rsid w:val="006A695E"/>
    <w:rsid w:val="006A7A18"/>
    <w:rsid w:val="006B06E3"/>
    <w:rsid w:val="006B19EB"/>
    <w:rsid w:val="006C5662"/>
    <w:rsid w:val="006E19F6"/>
    <w:rsid w:val="006E6618"/>
    <w:rsid w:val="006E7B04"/>
    <w:rsid w:val="006F0ED4"/>
    <w:rsid w:val="006F1EAF"/>
    <w:rsid w:val="006F5887"/>
    <w:rsid w:val="006F6463"/>
    <w:rsid w:val="0070276E"/>
    <w:rsid w:val="00714283"/>
    <w:rsid w:val="00717E59"/>
    <w:rsid w:val="007262EE"/>
    <w:rsid w:val="00730684"/>
    <w:rsid w:val="00736F2F"/>
    <w:rsid w:val="00752237"/>
    <w:rsid w:val="007566DE"/>
    <w:rsid w:val="00764D60"/>
    <w:rsid w:val="00766F13"/>
    <w:rsid w:val="00774EC9"/>
    <w:rsid w:val="007759D1"/>
    <w:rsid w:val="00777E59"/>
    <w:rsid w:val="007800C8"/>
    <w:rsid w:val="007809EF"/>
    <w:rsid w:val="00783A0B"/>
    <w:rsid w:val="00786B77"/>
    <w:rsid w:val="007875D9"/>
    <w:rsid w:val="007A0974"/>
    <w:rsid w:val="007A1B9A"/>
    <w:rsid w:val="007A27EE"/>
    <w:rsid w:val="007A5055"/>
    <w:rsid w:val="007A7FD6"/>
    <w:rsid w:val="007C02EF"/>
    <w:rsid w:val="007C5A29"/>
    <w:rsid w:val="007C6602"/>
    <w:rsid w:val="007C7E6E"/>
    <w:rsid w:val="007D09A4"/>
    <w:rsid w:val="007D6C39"/>
    <w:rsid w:val="007D7559"/>
    <w:rsid w:val="007E462C"/>
    <w:rsid w:val="007F5DFD"/>
    <w:rsid w:val="008038AE"/>
    <w:rsid w:val="00805FC5"/>
    <w:rsid w:val="00806CF0"/>
    <w:rsid w:val="0081035A"/>
    <w:rsid w:val="00811253"/>
    <w:rsid w:val="00825AD4"/>
    <w:rsid w:val="008277ED"/>
    <w:rsid w:val="00834819"/>
    <w:rsid w:val="00840096"/>
    <w:rsid w:val="008410E0"/>
    <w:rsid w:val="00841D17"/>
    <w:rsid w:val="00845465"/>
    <w:rsid w:val="00850E47"/>
    <w:rsid w:val="00853C5D"/>
    <w:rsid w:val="00856AC9"/>
    <w:rsid w:val="0087007A"/>
    <w:rsid w:val="008725B1"/>
    <w:rsid w:val="008914B7"/>
    <w:rsid w:val="008953D0"/>
    <w:rsid w:val="00897342"/>
    <w:rsid w:val="008B110E"/>
    <w:rsid w:val="008B583B"/>
    <w:rsid w:val="008B629F"/>
    <w:rsid w:val="008C3606"/>
    <w:rsid w:val="008C5E1D"/>
    <w:rsid w:val="008D16EA"/>
    <w:rsid w:val="008D1EED"/>
    <w:rsid w:val="008E6E54"/>
    <w:rsid w:val="008F1DC9"/>
    <w:rsid w:val="008F7724"/>
    <w:rsid w:val="00900E0E"/>
    <w:rsid w:val="009014F7"/>
    <w:rsid w:val="009210E8"/>
    <w:rsid w:val="009245F3"/>
    <w:rsid w:val="0092779F"/>
    <w:rsid w:val="00930000"/>
    <w:rsid w:val="0093211A"/>
    <w:rsid w:val="009372D5"/>
    <w:rsid w:val="00945F21"/>
    <w:rsid w:val="0094780F"/>
    <w:rsid w:val="00971A70"/>
    <w:rsid w:val="00972A76"/>
    <w:rsid w:val="00991E6D"/>
    <w:rsid w:val="00993ACA"/>
    <w:rsid w:val="009968FF"/>
    <w:rsid w:val="009A31CA"/>
    <w:rsid w:val="009B059E"/>
    <w:rsid w:val="009B4202"/>
    <w:rsid w:val="009B6C36"/>
    <w:rsid w:val="009C2B1A"/>
    <w:rsid w:val="009E56D4"/>
    <w:rsid w:val="009F2BA0"/>
    <w:rsid w:val="00A02CD8"/>
    <w:rsid w:val="00A0348F"/>
    <w:rsid w:val="00A034C7"/>
    <w:rsid w:val="00A0580F"/>
    <w:rsid w:val="00A0725C"/>
    <w:rsid w:val="00A12ED7"/>
    <w:rsid w:val="00A16408"/>
    <w:rsid w:val="00A22E59"/>
    <w:rsid w:val="00A26F90"/>
    <w:rsid w:val="00A31860"/>
    <w:rsid w:val="00A34BBA"/>
    <w:rsid w:val="00A34F2D"/>
    <w:rsid w:val="00A4172D"/>
    <w:rsid w:val="00A43EC2"/>
    <w:rsid w:val="00A44F71"/>
    <w:rsid w:val="00A45B6E"/>
    <w:rsid w:val="00A47219"/>
    <w:rsid w:val="00A730DA"/>
    <w:rsid w:val="00A73104"/>
    <w:rsid w:val="00A75AB7"/>
    <w:rsid w:val="00A765D7"/>
    <w:rsid w:val="00A76AAC"/>
    <w:rsid w:val="00A85E6C"/>
    <w:rsid w:val="00A9543F"/>
    <w:rsid w:val="00A96381"/>
    <w:rsid w:val="00AA30DA"/>
    <w:rsid w:val="00AA5AB9"/>
    <w:rsid w:val="00AA77A1"/>
    <w:rsid w:val="00AB0955"/>
    <w:rsid w:val="00AB45F2"/>
    <w:rsid w:val="00AB5702"/>
    <w:rsid w:val="00AC2AFB"/>
    <w:rsid w:val="00AC3D9C"/>
    <w:rsid w:val="00AC3DA4"/>
    <w:rsid w:val="00AC5994"/>
    <w:rsid w:val="00AC6EA9"/>
    <w:rsid w:val="00AD2F05"/>
    <w:rsid w:val="00AE19A1"/>
    <w:rsid w:val="00AE261C"/>
    <w:rsid w:val="00AE623A"/>
    <w:rsid w:val="00AF01CB"/>
    <w:rsid w:val="00AF41DA"/>
    <w:rsid w:val="00B04659"/>
    <w:rsid w:val="00B05AF5"/>
    <w:rsid w:val="00B06628"/>
    <w:rsid w:val="00B06E73"/>
    <w:rsid w:val="00B105B2"/>
    <w:rsid w:val="00B11640"/>
    <w:rsid w:val="00B177F9"/>
    <w:rsid w:val="00B21683"/>
    <w:rsid w:val="00B31310"/>
    <w:rsid w:val="00B31DFD"/>
    <w:rsid w:val="00B351B3"/>
    <w:rsid w:val="00B352FA"/>
    <w:rsid w:val="00B41E72"/>
    <w:rsid w:val="00B44D42"/>
    <w:rsid w:val="00B4758F"/>
    <w:rsid w:val="00B562C1"/>
    <w:rsid w:val="00B61F6E"/>
    <w:rsid w:val="00B63E1E"/>
    <w:rsid w:val="00B67A16"/>
    <w:rsid w:val="00B760CC"/>
    <w:rsid w:val="00B77980"/>
    <w:rsid w:val="00B77E5F"/>
    <w:rsid w:val="00B867B7"/>
    <w:rsid w:val="00B90664"/>
    <w:rsid w:val="00B91693"/>
    <w:rsid w:val="00B93EF2"/>
    <w:rsid w:val="00B94157"/>
    <w:rsid w:val="00BA0D8D"/>
    <w:rsid w:val="00BA13CF"/>
    <w:rsid w:val="00BB551D"/>
    <w:rsid w:val="00BC4FCB"/>
    <w:rsid w:val="00BE20A4"/>
    <w:rsid w:val="00BE566B"/>
    <w:rsid w:val="00BE785F"/>
    <w:rsid w:val="00BE7EEC"/>
    <w:rsid w:val="00BF135F"/>
    <w:rsid w:val="00BF143B"/>
    <w:rsid w:val="00BF65E2"/>
    <w:rsid w:val="00BF7489"/>
    <w:rsid w:val="00C02DBA"/>
    <w:rsid w:val="00C06D40"/>
    <w:rsid w:val="00C1107C"/>
    <w:rsid w:val="00C15F8A"/>
    <w:rsid w:val="00C16880"/>
    <w:rsid w:val="00C23A37"/>
    <w:rsid w:val="00C24192"/>
    <w:rsid w:val="00C24751"/>
    <w:rsid w:val="00C26805"/>
    <w:rsid w:val="00C34B56"/>
    <w:rsid w:val="00C63158"/>
    <w:rsid w:val="00C660C4"/>
    <w:rsid w:val="00C66FCF"/>
    <w:rsid w:val="00C674A9"/>
    <w:rsid w:val="00C72B30"/>
    <w:rsid w:val="00C755D7"/>
    <w:rsid w:val="00C7560B"/>
    <w:rsid w:val="00C77504"/>
    <w:rsid w:val="00C8203C"/>
    <w:rsid w:val="00C90268"/>
    <w:rsid w:val="00CA0736"/>
    <w:rsid w:val="00CB66BB"/>
    <w:rsid w:val="00CC39B8"/>
    <w:rsid w:val="00CC6FD7"/>
    <w:rsid w:val="00CE1BB6"/>
    <w:rsid w:val="00CE2AC1"/>
    <w:rsid w:val="00CF3744"/>
    <w:rsid w:val="00CF3CCE"/>
    <w:rsid w:val="00CF4701"/>
    <w:rsid w:val="00CF5CE2"/>
    <w:rsid w:val="00D054EC"/>
    <w:rsid w:val="00D07D4C"/>
    <w:rsid w:val="00D119D2"/>
    <w:rsid w:val="00D164D5"/>
    <w:rsid w:val="00D268F7"/>
    <w:rsid w:val="00D34879"/>
    <w:rsid w:val="00D361A2"/>
    <w:rsid w:val="00D37D61"/>
    <w:rsid w:val="00D44CAC"/>
    <w:rsid w:val="00D46321"/>
    <w:rsid w:val="00D525F8"/>
    <w:rsid w:val="00D61BD8"/>
    <w:rsid w:val="00D654E7"/>
    <w:rsid w:val="00D73B5B"/>
    <w:rsid w:val="00D84C9D"/>
    <w:rsid w:val="00D85C3D"/>
    <w:rsid w:val="00D909BF"/>
    <w:rsid w:val="00D9102D"/>
    <w:rsid w:val="00D91112"/>
    <w:rsid w:val="00DA16C3"/>
    <w:rsid w:val="00DA2BB0"/>
    <w:rsid w:val="00DB0D65"/>
    <w:rsid w:val="00DB5928"/>
    <w:rsid w:val="00DC487E"/>
    <w:rsid w:val="00DD4556"/>
    <w:rsid w:val="00DD58B5"/>
    <w:rsid w:val="00DF0361"/>
    <w:rsid w:val="00DF1559"/>
    <w:rsid w:val="00DF1B70"/>
    <w:rsid w:val="00DF1D89"/>
    <w:rsid w:val="00DF712B"/>
    <w:rsid w:val="00E01714"/>
    <w:rsid w:val="00E0710B"/>
    <w:rsid w:val="00E117E8"/>
    <w:rsid w:val="00E12B60"/>
    <w:rsid w:val="00E21A26"/>
    <w:rsid w:val="00E22BD6"/>
    <w:rsid w:val="00E25B4C"/>
    <w:rsid w:val="00E327BE"/>
    <w:rsid w:val="00E331F2"/>
    <w:rsid w:val="00E34396"/>
    <w:rsid w:val="00E372FD"/>
    <w:rsid w:val="00E43E60"/>
    <w:rsid w:val="00E44305"/>
    <w:rsid w:val="00E44313"/>
    <w:rsid w:val="00E675E3"/>
    <w:rsid w:val="00E67EC5"/>
    <w:rsid w:val="00E7035E"/>
    <w:rsid w:val="00E70D5B"/>
    <w:rsid w:val="00E7425D"/>
    <w:rsid w:val="00E761DC"/>
    <w:rsid w:val="00E775B6"/>
    <w:rsid w:val="00E85C73"/>
    <w:rsid w:val="00E93FD5"/>
    <w:rsid w:val="00E974F5"/>
    <w:rsid w:val="00EA1A2F"/>
    <w:rsid w:val="00EA3EDF"/>
    <w:rsid w:val="00EA3FE4"/>
    <w:rsid w:val="00EB5780"/>
    <w:rsid w:val="00EB58EA"/>
    <w:rsid w:val="00EC4349"/>
    <w:rsid w:val="00EC670E"/>
    <w:rsid w:val="00EC7712"/>
    <w:rsid w:val="00EC7DE4"/>
    <w:rsid w:val="00ED3428"/>
    <w:rsid w:val="00ED4A88"/>
    <w:rsid w:val="00ED5DD3"/>
    <w:rsid w:val="00ED6351"/>
    <w:rsid w:val="00EE30BA"/>
    <w:rsid w:val="00EE5730"/>
    <w:rsid w:val="00EF0C55"/>
    <w:rsid w:val="00EF7448"/>
    <w:rsid w:val="00F00D2C"/>
    <w:rsid w:val="00F06BBE"/>
    <w:rsid w:val="00F21F51"/>
    <w:rsid w:val="00F2637A"/>
    <w:rsid w:val="00F33AF6"/>
    <w:rsid w:val="00F353EA"/>
    <w:rsid w:val="00F36308"/>
    <w:rsid w:val="00F405FA"/>
    <w:rsid w:val="00F427AC"/>
    <w:rsid w:val="00F43C8F"/>
    <w:rsid w:val="00F5480C"/>
    <w:rsid w:val="00F57EE5"/>
    <w:rsid w:val="00F6004F"/>
    <w:rsid w:val="00F704A2"/>
    <w:rsid w:val="00F8197B"/>
    <w:rsid w:val="00F84850"/>
    <w:rsid w:val="00F94A4F"/>
    <w:rsid w:val="00F94BAF"/>
    <w:rsid w:val="00FA2DEE"/>
    <w:rsid w:val="00FA2ED2"/>
    <w:rsid w:val="00FB05D3"/>
    <w:rsid w:val="00FB1240"/>
    <w:rsid w:val="00FB377D"/>
    <w:rsid w:val="00FB5343"/>
    <w:rsid w:val="00FB55CB"/>
    <w:rsid w:val="00FB618D"/>
    <w:rsid w:val="00FB68C6"/>
    <w:rsid w:val="00FC55C3"/>
    <w:rsid w:val="00FD2AFB"/>
    <w:rsid w:val="00FD4AC2"/>
    <w:rsid w:val="00FD59B5"/>
    <w:rsid w:val="00FD5C27"/>
    <w:rsid w:val="00FD6034"/>
    <w:rsid w:val="00FD79CB"/>
    <w:rsid w:val="00FE288B"/>
    <w:rsid w:val="00FE3C94"/>
    <w:rsid w:val="00FE463F"/>
    <w:rsid w:val="00FE4ED9"/>
    <w:rsid w:val="00FF23B5"/>
    <w:rsid w:val="00FF2BA2"/>
    <w:rsid w:val="00FF2D1E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579311D2-0DD7-4BF9-8890-D7462D54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7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119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054EC"/>
  </w:style>
  <w:style w:type="paragraph" w:styleId="Revision">
    <w:name w:val="Revision"/>
    <w:hidden/>
    <w:uiPriority w:val="99"/>
    <w:semiHidden/>
    <w:rsid w:val="002F115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ewresearch.org/politics/2020/11/20/the-voting-experience-in-2020/" TargetMode="External"/><Relationship Id="rId2" Type="http://schemas.openxmlformats.org/officeDocument/2006/relationships/hyperlink" Target="https://doi.org/10.1186/s40985-020-00133-6" TargetMode="External"/><Relationship Id="rId1" Type="http://schemas.openxmlformats.org/officeDocument/2006/relationships/hyperlink" Target="https://www.rand.org/content/dam/rand/pubs/research_reports/RR3100/RR3163/RAND_RR316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4646</TotalTime>
  <Pages>4</Pages>
  <Words>1506</Words>
  <Characters>8588</Characters>
  <Application>Microsoft Office Word</Application>
  <DocSecurity>0</DocSecurity>
  <Lines>71</Lines>
  <Paragraphs>20</Paragraphs>
  <ScaleCrop>false</ScaleCrop>
  <Company/>
  <LinksUpToDate>false</LinksUpToDate>
  <CharactersWithSpaces>10074</CharactersWithSpaces>
  <SharedDoc>false</SharedDoc>
  <HLinks>
    <vt:vector size="54" baseType="variant">
      <vt:variant>
        <vt:i4>1900648</vt:i4>
      </vt:variant>
      <vt:variant>
        <vt:i4>0</vt:i4>
      </vt:variant>
      <vt:variant>
        <vt:i4>0</vt:i4>
      </vt:variant>
      <vt:variant>
        <vt:i4>5</vt:i4>
      </vt:variant>
      <vt:variant>
        <vt:lpwstr>http://www.electproject.org/home/precinct_data</vt:lpwstr>
      </vt:variant>
      <vt:variant>
        <vt:lpwstr/>
      </vt:variant>
      <vt:variant>
        <vt:i4>7012404</vt:i4>
      </vt:variant>
      <vt:variant>
        <vt:i4>30</vt:i4>
      </vt:variant>
      <vt:variant>
        <vt:i4>0</vt:i4>
      </vt:variant>
      <vt:variant>
        <vt:i4>5</vt:i4>
      </vt:variant>
      <vt:variant>
        <vt:lpwstr>https://www.pewresearch.org/politics/2020/11/20/the-voting-experience-in-2020/</vt:lpwstr>
      </vt:variant>
      <vt:variant>
        <vt:lpwstr/>
      </vt:variant>
      <vt:variant>
        <vt:i4>2359349</vt:i4>
      </vt:variant>
      <vt:variant>
        <vt:i4>27</vt:i4>
      </vt:variant>
      <vt:variant>
        <vt:i4>0</vt:i4>
      </vt:variant>
      <vt:variant>
        <vt:i4>5</vt:i4>
      </vt:variant>
      <vt:variant>
        <vt:lpwstr>https://doi.org/10.7910/DVN/K7760H</vt:lpwstr>
      </vt:variant>
      <vt:variant>
        <vt:lpwstr/>
      </vt:variant>
      <vt:variant>
        <vt:i4>2228342</vt:i4>
      </vt:variant>
      <vt:variant>
        <vt:i4>21</vt:i4>
      </vt:variant>
      <vt:variant>
        <vt:i4>0</vt:i4>
      </vt:variant>
      <vt:variant>
        <vt:i4>5</vt:i4>
      </vt:variant>
      <vt:variant>
        <vt:lpwstr>https://democracyindex.hdhp.us/</vt:lpwstr>
      </vt:variant>
      <vt:variant>
        <vt:lpwstr/>
      </vt:variant>
      <vt:variant>
        <vt:i4>7274613</vt:i4>
      </vt:variant>
      <vt:variant>
        <vt:i4>18</vt:i4>
      </vt:variant>
      <vt:variant>
        <vt:i4>0</vt:i4>
      </vt:variant>
      <vt:variant>
        <vt:i4>5</vt:i4>
      </vt:variant>
      <vt:variant>
        <vt:lpwstr>https://www.socialstudies.org/sites/default/files/view-article-2020-08/se-840420208.pdf</vt:lpwstr>
      </vt:variant>
      <vt:variant>
        <vt:lpwstr/>
      </vt:variant>
      <vt:variant>
        <vt:i4>8061047</vt:i4>
      </vt:variant>
      <vt:variant>
        <vt:i4>9</vt:i4>
      </vt:variant>
      <vt:variant>
        <vt:i4>0</vt:i4>
      </vt:variant>
      <vt:variant>
        <vt:i4>5</vt:i4>
      </vt:variant>
      <vt:variant>
        <vt:lpwstr>https://www.rand.org/content/dam/rand/pubs/research_reports/RR3100/RR3163/RAND_RR3163.pdf</vt:lpwstr>
      </vt:variant>
      <vt:variant>
        <vt:lpwstr/>
      </vt:variant>
      <vt:variant>
        <vt:i4>2555962</vt:i4>
      </vt:variant>
      <vt:variant>
        <vt:i4>6</vt:i4>
      </vt:variant>
      <vt:variant>
        <vt:i4>0</vt:i4>
      </vt:variant>
      <vt:variant>
        <vt:i4>5</vt:i4>
      </vt:variant>
      <vt:variant>
        <vt:lpwstr>https://doi.org/10.1186/s40985-020-00133-6</vt:lpwstr>
      </vt:variant>
      <vt:variant>
        <vt:lpwstr/>
      </vt:variant>
      <vt:variant>
        <vt:i4>8061047</vt:i4>
      </vt:variant>
      <vt:variant>
        <vt:i4>0</vt:i4>
      </vt:variant>
      <vt:variant>
        <vt:i4>0</vt:i4>
      </vt:variant>
      <vt:variant>
        <vt:i4>5</vt:i4>
      </vt:variant>
      <vt:variant>
        <vt:lpwstr>https://www.rand.org/content/dam/rand/pubs/research_reports/RR3100/RR3163/RAND_RR3163.pdf</vt:lpwstr>
      </vt:variant>
      <vt:variant>
        <vt:lpwstr/>
      </vt:variant>
      <vt:variant>
        <vt:i4>196651</vt:i4>
      </vt:variant>
      <vt:variant>
        <vt:i4>0</vt:i4>
      </vt:variant>
      <vt:variant>
        <vt:i4>0</vt:i4>
      </vt:variant>
      <vt:variant>
        <vt:i4>5</vt:i4>
      </vt:variant>
      <vt:variant>
        <vt:lpwstr>mailto:cmills@mitre.org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307</cp:revision>
  <dcterms:created xsi:type="dcterms:W3CDTF">2021-08-06T21:45:00Z</dcterms:created>
  <dcterms:modified xsi:type="dcterms:W3CDTF">2021-12-07T20:33:00Z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